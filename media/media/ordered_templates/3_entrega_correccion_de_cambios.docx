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94AC9" w:rsidRDefault="007549E2" w:rsidP="00394AC9">
      <w:pPr>
        <w:spacing w:line="480" w:lineRule="auto"/>
        <w:jc w:val="center"/>
        <w:rPr>
          <w:ins w:id="0" w:author="Andres" w:date="2014-04-15T16:32:00Z"/>
          <w:rFonts w:ascii="Times New Roman" w:hAnsi="Times New Roman" w:cs="Times New Roman"/>
          <w:b/>
          <w:sz w:val="24"/>
          <w:szCs w:val="24"/>
          <w:lang w:eastAsia="es-MX"/>
        </w:rPr>
      </w:pPr>
      <w:bookmarkStart w:id="1" w:name="_Toc384144915"/>
      <w:ins w:id="2" w:author="Andres" w:date="2014-04-15T17:24:00Z">
        <w:r>
          <w:rPr>
            <w:rFonts w:ascii="Times New Roman" w:hAnsi="Times New Roman" w:cs="Times New Roman"/>
            <w:b/>
            <w:sz w:val="24"/>
            <w:szCs w:val="24"/>
            <w:lang w:eastAsia="es-MX"/>
          </w:rPr>
          <w:t>ESTRUCTURA ANALITICA DEL PROYECTO</w:t>
        </w:r>
      </w:ins>
    </w:p>
    <w:p w:rsidR="00394AC9" w:rsidRDefault="00394AC9" w:rsidP="007625B1">
      <w:pPr>
        <w:spacing w:line="480" w:lineRule="auto"/>
        <w:jc w:val="center"/>
        <w:rPr>
          <w:ins w:id="3" w:author="Andres" w:date="2014-04-15T16:32:00Z"/>
          <w:rFonts w:ascii="Times New Roman" w:eastAsia="Times New Roman" w:hAnsi="Times New Roman" w:cs="Times New Roman"/>
          <w:sz w:val="24"/>
          <w:szCs w:val="24"/>
          <w:lang w:eastAsia="es-MX"/>
        </w:rPr>
      </w:pPr>
      <w:ins w:id="4" w:author="Andres" w:date="2014-04-15T16:32:00Z">
        <w:r w:rsidRPr="00130887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s-MX"/>
          </w:rPr>
          <w:t>APRENDER DEL AGUA JUGANDO</w:t>
        </w:r>
      </w:ins>
    </w:p>
    <w:p w:rsidR="00394AC9" w:rsidRDefault="00394AC9" w:rsidP="00394AC9">
      <w:pPr>
        <w:spacing w:line="480" w:lineRule="auto"/>
        <w:rPr>
          <w:ins w:id="5" w:author="Andres" w:date="2014-04-15T16:32:00Z"/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94AC9" w:rsidRPr="00F95916" w:rsidRDefault="00394AC9" w:rsidP="00394AC9">
      <w:pPr>
        <w:spacing w:line="480" w:lineRule="auto"/>
        <w:rPr>
          <w:ins w:id="6" w:author="Andres" w:date="2014-04-15T16:32:00Z"/>
          <w:rFonts w:ascii="Times New Roman" w:eastAsia="Times New Roman" w:hAnsi="Times New Roman" w:cs="Times New Roman"/>
          <w:sz w:val="24"/>
          <w:szCs w:val="24"/>
          <w:lang w:eastAsia="es-MX"/>
        </w:rPr>
      </w:pPr>
      <w:ins w:id="7" w:author="Andres" w:date="2014-04-15T16:32:00Z">
        <w:r w:rsidRPr="00F95916">
          <w:rPr>
            <w:rFonts w:ascii="Times New Roman" w:eastAsia="Times New Roman" w:hAnsi="Times New Roman" w:cs="Times New Roman"/>
            <w:sz w:val="24"/>
            <w:szCs w:val="24"/>
            <w:lang w:eastAsia="es-MX"/>
          </w:rPr>
          <w:br/>
        </w:r>
      </w:ins>
    </w:p>
    <w:p w:rsidR="00394AC9" w:rsidRPr="00995A88" w:rsidRDefault="00394AC9" w:rsidP="00394AC9">
      <w:pPr>
        <w:spacing w:line="480" w:lineRule="auto"/>
        <w:jc w:val="center"/>
        <w:rPr>
          <w:ins w:id="8" w:author="Andres" w:date="2014-04-15T16:32:00Z"/>
          <w:rFonts w:ascii="Times New Roman" w:eastAsia="Times New Roman" w:hAnsi="Times New Roman" w:cs="Times New Roman"/>
          <w:sz w:val="24"/>
          <w:szCs w:val="24"/>
          <w:lang w:eastAsia="es-MX"/>
        </w:rPr>
      </w:pPr>
      <w:ins w:id="9" w:author="Andres" w:date="2014-04-15T16:32:00Z">
        <w:r w:rsidRPr="00F95916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s-MX"/>
          </w:rPr>
          <w:t>MARÍA ANGÉLICA VARGAS MOLINA</w:t>
        </w:r>
      </w:ins>
    </w:p>
    <w:p w:rsidR="00394AC9" w:rsidRPr="008701A3" w:rsidRDefault="00394AC9" w:rsidP="00394AC9">
      <w:pPr>
        <w:spacing w:line="480" w:lineRule="auto"/>
        <w:jc w:val="center"/>
        <w:rPr>
          <w:ins w:id="10" w:author="Andres" w:date="2014-04-15T16:32:00Z"/>
          <w:rFonts w:ascii="Times New Roman" w:eastAsia="Times New Roman" w:hAnsi="Times New Roman" w:cs="Times New Roman"/>
          <w:sz w:val="24"/>
          <w:szCs w:val="24"/>
          <w:lang w:eastAsia="es-MX"/>
        </w:rPr>
      </w:pPr>
      <w:ins w:id="11" w:author="Andres" w:date="2014-04-15T16:32:00Z">
        <w:r w:rsidRPr="00995A88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s-MX"/>
          </w:rPr>
          <w:t>ANDRÉS FELIPE AMARILES</w:t>
        </w:r>
        <w:r w:rsidRPr="008701A3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s-MX"/>
          </w:rPr>
          <w:t xml:space="preserve"> BORJA</w:t>
        </w:r>
      </w:ins>
    </w:p>
    <w:p w:rsidR="00394AC9" w:rsidRPr="00FC088C" w:rsidRDefault="00394AC9" w:rsidP="00394AC9">
      <w:pPr>
        <w:spacing w:line="480" w:lineRule="auto"/>
        <w:jc w:val="center"/>
        <w:rPr>
          <w:ins w:id="12" w:author="Andres" w:date="2014-04-15T16:32:00Z"/>
          <w:rFonts w:ascii="Times New Roman" w:eastAsia="Times New Roman" w:hAnsi="Times New Roman" w:cs="Times New Roman"/>
          <w:sz w:val="24"/>
          <w:szCs w:val="24"/>
          <w:lang w:eastAsia="es-MX"/>
        </w:rPr>
      </w:pPr>
      <w:ins w:id="13" w:author="Andres" w:date="2014-04-15T16:32:00Z">
        <w:r w:rsidRPr="00FC088C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s-MX"/>
          </w:rPr>
          <w:t>JUAN PABLO DUQUE RODRIGUEZ</w:t>
        </w:r>
      </w:ins>
    </w:p>
    <w:p w:rsidR="00394AC9" w:rsidRPr="00FC088C" w:rsidRDefault="00394AC9" w:rsidP="00394AC9">
      <w:pPr>
        <w:spacing w:line="480" w:lineRule="auto"/>
        <w:jc w:val="center"/>
        <w:rPr>
          <w:ins w:id="14" w:author="Andres" w:date="2014-04-15T16:32:00Z"/>
          <w:rFonts w:ascii="Times New Roman" w:eastAsia="Times New Roman" w:hAnsi="Times New Roman" w:cs="Times New Roman"/>
          <w:sz w:val="24"/>
          <w:szCs w:val="24"/>
          <w:lang w:eastAsia="es-MX"/>
        </w:rPr>
      </w:pPr>
      <w:ins w:id="15" w:author="Andres" w:date="2014-04-15T16:32:00Z">
        <w:r w:rsidRPr="00FC088C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s-MX"/>
          </w:rPr>
          <w:t>JOSÉ MAURICIO AIZAGA GALEANO</w:t>
        </w:r>
      </w:ins>
    </w:p>
    <w:p w:rsidR="00394AC9" w:rsidRDefault="00394AC9" w:rsidP="00394AC9">
      <w:pPr>
        <w:spacing w:line="480" w:lineRule="auto"/>
        <w:rPr>
          <w:ins w:id="16" w:author="Andres" w:date="2014-04-15T16:32:00Z"/>
          <w:rFonts w:ascii="Times New Roman" w:eastAsia="Times New Roman" w:hAnsi="Times New Roman" w:cs="Times New Roman"/>
          <w:sz w:val="24"/>
          <w:szCs w:val="24"/>
          <w:lang w:eastAsia="es-MX"/>
        </w:rPr>
      </w:pPr>
      <w:ins w:id="17" w:author="Andres" w:date="2014-04-15T16:32:00Z">
        <w:r>
          <w:rPr>
            <w:rFonts w:ascii="Times New Roman" w:eastAsia="Times New Roman" w:hAnsi="Times New Roman" w:cs="Times New Roman"/>
            <w:sz w:val="24"/>
            <w:szCs w:val="24"/>
            <w:lang w:eastAsia="es-MX"/>
          </w:rPr>
          <w:br/>
        </w:r>
      </w:ins>
    </w:p>
    <w:p w:rsidR="00394AC9" w:rsidRPr="00FC088C" w:rsidRDefault="00394AC9" w:rsidP="00394AC9">
      <w:pPr>
        <w:spacing w:line="480" w:lineRule="auto"/>
        <w:rPr>
          <w:ins w:id="18" w:author="Andres" w:date="2014-04-15T16:32:00Z"/>
          <w:rFonts w:ascii="Times New Roman" w:eastAsia="Times New Roman" w:hAnsi="Times New Roman" w:cs="Times New Roman"/>
          <w:sz w:val="24"/>
          <w:szCs w:val="24"/>
          <w:lang w:eastAsia="es-MX"/>
        </w:rPr>
      </w:pPr>
      <w:ins w:id="19" w:author="Andres" w:date="2014-04-15T16:32:00Z">
        <w:r w:rsidRPr="00FC088C">
          <w:rPr>
            <w:rFonts w:ascii="Times New Roman" w:eastAsia="Times New Roman" w:hAnsi="Times New Roman" w:cs="Times New Roman"/>
            <w:sz w:val="24"/>
            <w:szCs w:val="24"/>
            <w:lang w:eastAsia="es-MX"/>
          </w:rPr>
          <w:br/>
        </w:r>
      </w:ins>
    </w:p>
    <w:p w:rsidR="00394AC9" w:rsidRPr="00FC088C" w:rsidRDefault="00394AC9" w:rsidP="00394AC9">
      <w:pPr>
        <w:spacing w:line="480" w:lineRule="auto"/>
        <w:jc w:val="center"/>
        <w:rPr>
          <w:ins w:id="20" w:author="Andres" w:date="2014-04-15T16:32:00Z"/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ins w:id="21" w:author="Andres" w:date="2014-04-15T16:32:00Z">
        <w:r w:rsidRPr="00FC088C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s-MX"/>
          </w:rPr>
          <w:t>UNIVERSIDAD TECNOLÓGICA DE PEREIRA</w:t>
        </w:r>
      </w:ins>
    </w:p>
    <w:p w:rsidR="00394AC9" w:rsidRPr="00144C34" w:rsidRDefault="00394AC9" w:rsidP="00394AC9">
      <w:pPr>
        <w:spacing w:line="480" w:lineRule="auto"/>
        <w:jc w:val="center"/>
        <w:rPr>
          <w:ins w:id="22" w:author="Andres" w:date="2014-04-15T16:32:00Z"/>
          <w:rFonts w:ascii="Times New Roman" w:eastAsia="Times New Roman" w:hAnsi="Times New Roman" w:cs="Times New Roman"/>
          <w:sz w:val="24"/>
          <w:szCs w:val="24"/>
          <w:lang w:eastAsia="es-MX"/>
        </w:rPr>
      </w:pPr>
      <w:ins w:id="23" w:author="Andres" w:date="2014-04-15T16:32:00Z">
        <w:r w:rsidRPr="00144C34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s-MX"/>
          </w:rPr>
          <w:t>INGENIERÍA DE SISTEMAS Y COMPUTACIÓN</w:t>
        </w:r>
      </w:ins>
    </w:p>
    <w:p w:rsidR="00394AC9" w:rsidRPr="00144C34" w:rsidRDefault="00394AC9" w:rsidP="00394AC9">
      <w:pPr>
        <w:spacing w:line="480" w:lineRule="auto"/>
        <w:jc w:val="center"/>
        <w:rPr>
          <w:ins w:id="24" w:author="Andres" w:date="2014-04-15T16:32:00Z"/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ins w:id="25" w:author="Andres" w:date="2014-04-15T16:32:00Z">
        <w:r w:rsidRPr="00144C34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s-MX"/>
          </w:rPr>
          <w:t>GERENCIA DE PROYECTOS</w:t>
        </w:r>
      </w:ins>
    </w:p>
    <w:p w:rsidR="00394AC9" w:rsidRPr="00144C34" w:rsidRDefault="00394AC9" w:rsidP="00394AC9">
      <w:pPr>
        <w:spacing w:line="480" w:lineRule="auto"/>
        <w:jc w:val="center"/>
        <w:rPr>
          <w:ins w:id="26" w:author="Andres" w:date="2014-04-15T16:32:00Z"/>
          <w:rFonts w:ascii="Times New Roman" w:eastAsia="Times New Roman" w:hAnsi="Times New Roman" w:cs="Times New Roman"/>
          <w:sz w:val="24"/>
          <w:szCs w:val="24"/>
          <w:lang w:eastAsia="es-MX"/>
        </w:rPr>
      </w:pPr>
      <w:ins w:id="27" w:author="Andres" w:date="2014-04-15T16:32:00Z">
        <w:r w:rsidRPr="00144C34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s-MX"/>
          </w:rPr>
          <w:t>PEREIRA</w:t>
        </w:r>
      </w:ins>
    </w:p>
    <w:p w:rsidR="00394AC9" w:rsidRDefault="00394AC9" w:rsidP="00394AC9">
      <w:pPr>
        <w:jc w:val="center"/>
        <w:rPr>
          <w:ins w:id="28" w:author="Andres" w:date="2014-04-15T16:31:00Z"/>
          <w:rFonts w:ascii="Times New Roman" w:hAnsi="Times New Roman" w:cs="Times New Roman"/>
          <w:sz w:val="24"/>
          <w:szCs w:val="24"/>
          <w:lang w:val="es-ES"/>
        </w:rPr>
      </w:pPr>
      <w:ins w:id="29" w:author="Andres" w:date="2014-04-15T16:32:00Z">
        <w:r w:rsidRPr="00144C34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s-MX"/>
          </w:rPr>
          <w:t>2014</w:t>
        </w:r>
      </w:ins>
      <w:ins w:id="30" w:author="Andres" w:date="2014-04-15T16:31:00Z">
        <w:r>
          <w:rPr>
            <w:rFonts w:ascii="Times New Roman" w:hAnsi="Times New Roman" w:cs="Times New Roman"/>
            <w:sz w:val="24"/>
            <w:szCs w:val="24"/>
            <w:lang w:val="es-ES"/>
          </w:rPr>
          <w:br w:type="page"/>
        </w:r>
      </w:ins>
    </w:p>
    <w:customXmlInsRangeStart w:id="31" w:author="Angie" w:date="2014-04-22T19:22:00Z"/>
    <w:sdt>
      <w:sdtPr>
        <w:rPr>
          <w:lang w:val="es-ES"/>
        </w:rPr>
        <w:id w:val="11537247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customXmlInsRangeEnd w:id="31"/>
        <w:p w:rsidR="004F79CB" w:rsidRPr="004F79CB" w:rsidRDefault="004F79CB">
          <w:pPr>
            <w:pStyle w:val="TtulodeTDC"/>
            <w:rPr>
              <w:ins w:id="32" w:author="Angie" w:date="2014-04-22T19:22:00Z"/>
              <w:rFonts w:ascii="Times New Roman" w:hAnsi="Times New Roman" w:cs="Times New Roman"/>
              <w:sz w:val="24"/>
              <w:szCs w:val="24"/>
            </w:rPr>
          </w:pPr>
          <w:ins w:id="33" w:author="Angie" w:date="2014-04-22T19:22:00Z">
            <w:r w:rsidRPr="004F79C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Contenido</w:t>
            </w:r>
          </w:ins>
        </w:p>
        <w:p w:rsidR="004F79CB" w:rsidRPr="004F79CB" w:rsidRDefault="004F79CB">
          <w:pPr>
            <w:pStyle w:val="TDC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s-MX" w:eastAsia="es-MX"/>
            </w:rPr>
          </w:pPr>
          <w:ins w:id="34" w:author="Angie" w:date="2014-04-22T19:22:00Z">
            <w:r w:rsidRPr="004F79CB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4F79CB">
              <w:rPr>
                <w:rFonts w:ascii="Times New Roman" w:hAnsi="Times New Roman" w:cs="Times New Roman"/>
                <w:sz w:val="24"/>
                <w:szCs w:val="24"/>
              </w:rPr>
              <w:instrText xml:space="preserve"> TOC \o "1-3" \h \z \u </w:instrText>
            </w:r>
            <w:r w:rsidRPr="004F79CB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ins>
          <w:hyperlink w:anchor="_Toc385957910" w:history="1">
            <w:r w:rsidRPr="004F79CB">
              <w:rPr>
                <w:rStyle w:val="Hipervnculo"/>
                <w:rFonts w:ascii="Times New Roman" w:eastAsia="Times New Roman" w:hAnsi="Times New Roman" w:cs="Times New Roman"/>
                <w:noProof/>
                <w:sz w:val="24"/>
                <w:szCs w:val="24"/>
              </w:rPr>
              <w:t>Análisis de alternativas</w:t>
            </w:r>
            <w:r w:rsidRPr="004F79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F79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F79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_Toc385957910 \h </w:instrText>
            </w:r>
            <w:r w:rsidRPr="004F79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F79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F79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F79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F79CB" w:rsidRPr="004F79CB" w:rsidRDefault="004F79CB">
          <w:pPr>
            <w:pStyle w:val="TDC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s-MX" w:eastAsia="es-MX"/>
            </w:rPr>
          </w:pPr>
          <w:hyperlink w:anchor="_Toc385957911" w:history="1">
            <w:r w:rsidRPr="004F79CB">
              <w:rPr>
                <w:rStyle w:val="Hipervnculo"/>
                <w:rFonts w:ascii="Times New Roman" w:eastAsia="Times New Roman" w:hAnsi="Times New Roman" w:cs="Times New Roman"/>
                <w:noProof/>
                <w:sz w:val="24"/>
                <w:szCs w:val="24"/>
              </w:rPr>
              <w:t>Estructura Analítica del Proyecto (EAP)</w:t>
            </w:r>
            <w:r w:rsidRPr="004F79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F79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F79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_Toc385957911 \h </w:instrText>
            </w:r>
            <w:r w:rsidRPr="004F79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F79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F79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4F79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F79CB" w:rsidRPr="004F79CB" w:rsidRDefault="004F79CB">
          <w:pPr>
            <w:pStyle w:val="TDC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s-MX" w:eastAsia="es-MX"/>
            </w:rPr>
          </w:pPr>
          <w:hyperlink w:anchor="_Toc385957912" w:history="1">
            <w:r w:rsidRPr="004F79CB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Detalle de actividades por componente</w:t>
            </w:r>
            <w:r w:rsidRPr="004F79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F79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F79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_Toc385957912 \h </w:instrText>
            </w:r>
            <w:r w:rsidRPr="004F79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F79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F79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4F79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F79CB" w:rsidRPr="004F79CB" w:rsidRDefault="004F79CB">
          <w:pPr>
            <w:pStyle w:val="TD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s-MX" w:eastAsia="es-MX"/>
            </w:rPr>
          </w:pPr>
          <w:hyperlink w:anchor="_Toc385957914" w:history="1">
            <w:r w:rsidRPr="004F79CB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Pr="004F79C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s-MX" w:eastAsia="es-MX"/>
              </w:rPr>
              <w:tab/>
            </w:r>
            <w:r w:rsidRPr="004F79CB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Presencia de herramientas tecnológicas de participación ciudadana:</w:t>
            </w:r>
            <w:r w:rsidRPr="004F79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F79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F79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_Toc385957914 \h </w:instrText>
            </w:r>
            <w:r w:rsidRPr="004F79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F79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F79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4F79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F79CB" w:rsidRPr="004F79CB" w:rsidRDefault="004F79CB">
          <w:pPr>
            <w:pStyle w:val="TD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s-MX" w:eastAsia="es-MX"/>
            </w:rPr>
          </w:pPr>
          <w:hyperlink w:anchor="_Toc385957915" w:history="1">
            <w:r w:rsidRPr="004F79CB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Pr="004F79C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s-MX" w:eastAsia="es-MX"/>
              </w:rPr>
              <w:tab/>
            </w:r>
            <w:r w:rsidRPr="004F79CB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Mayor interés de interacción con el consumidor:</w:t>
            </w:r>
            <w:r w:rsidRPr="004F79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F79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F79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_Toc385957915 \h </w:instrText>
            </w:r>
            <w:r w:rsidRPr="004F79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F79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F79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4F79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F79CB" w:rsidRPr="004F79CB" w:rsidRDefault="004F79CB">
          <w:pPr>
            <w:pStyle w:val="TDC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s-MX" w:eastAsia="es-MX"/>
            </w:rPr>
          </w:pPr>
          <w:hyperlink w:anchor="_Toc385957916" w:history="1">
            <w:r w:rsidRPr="004F79CB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Costos Totales</w:t>
            </w:r>
            <w:r w:rsidRPr="004F79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F79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F79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_Toc385957916 \h </w:instrText>
            </w:r>
            <w:r w:rsidRPr="004F79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F79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F79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4F79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F79CB" w:rsidRDefault="004F79CB">
          <w:pPr>
            <w:rPr>
              <w:ins w:id="35" w:author="Angie" w:date="2014-04-22T19:22:00Z"/>
            </w:rPr>
          </w:pPr>
          <w:ins w:id="36" w:author="Angie" w:date="2014-04-22T19:22:00Z">
            <w:r w:rsidRPr="004F79C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fldChar w:fldCharType="end"/>
            </w:r>
          </w:ins>
        </w:p>
        <w:customXmlInsRangeStart w:id="37" w:author="Angie" w:date="2014-04-22T19:22:00Z"/>
      </w:sdtContent>
    </w:sdt>
    <w:customXmlInsRangeEnd w:id="37"/>
    <w:p w:rsidR="002053D0" w:rsidRDefault="002053D0" w:rsidP="00586A93"/>
    <w:p w:rsidR="005021D8" w:rsidRDefault="005021D8" w:rsidP="00586A93">
      <w:bookmarkStart w:id="38" w:name="_GoBack"/>
      <w:bookmarkEnd w:id="38"/>
    </w:p>
    <w:p w:rsidR="005021D8" w:rsidRPr="00586A93" w:rsidRDefault="005021D8" w:rsidP="00586A93"/>
    <w:p w:rsidR="002053D0" w:rsidRPr="004F79CB" w:rsidRDefault="005021D8" w:rsidP="002053D0">
      <w:pPr>
        <w:rPr>
          <w:rFonts w:ascii="Times New Roman" w:hAnsi="Times New Roman" w:cs="Times New Roman"/>
          <w:sz w:val="24"/>
          <w:szCs w:val="24"/>
        </w:rPr>
      </w:pPr>
      <w:r w:rsidRPr="004F79CB">
        <w:rPr>
          <w:rFonts w:ascii="Times New Roman" w:hAnsi="Times New Roman" w:cs="Times New Roman"/>
          <w:sz w:val="24"/>
          <w:szCs w:val="24"/>
        </w:rPr>
        <w:t>Índice de Tablas:</w:t>
      </w:r>
    </w:p>
    <w:p w:rsidR="004F79CB" w:rsidRPr="004F79CB" w:rsidRDefault="00283F6A">
      <w:pPr>
        <w:pStyle w:val="Tabladeilustraciones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  <w:lang w:val="es-MX" w:eastAsia="es-MX"/>
        </w:rPr>
      </w:pPr>
      <w:r w:rsidRPr="004F79CB">
        <w:rPr>
          <w:rFonts w:ascii="Times New Roman" w:hAnsi="Times New Roman" w:cs="Times New Roman"/>
          <w:sz w:val="24"/>
          <w:szCs w:val="24"/>
        </w:rPr>
        <w:fldChar w:fldCharType="begin"/>
      </w:r>
      <w:r w:rsidRPr="004F79CB">
        <w:rPr>
          <w:rFonts w:ascii="Times New Roman" w:hAnsi="Times New Roman" w:cs="Times New Roman"/>
          <w:sz w:val="24"/>
          <w:szCs w:val="24"/>
        </w:rPr>
        <w:instrText xml:space="preserve"> TOC \h \z \c "Tabla" </w:instrText>
      </w:r>
      <w:r w:rsidRPr="004F79CB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385957926" w:history="1">
        <w:r w:rsidR="004F79CB" w:rsidRPr="004F79CB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Tabla 1. Actividad 4.1</w:t>
        </w:r>
        <w:r w:rsidR="004F79CB" w:rsidRPr="004F79C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F79CB" w:rsidRPr="004F79C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F79CB" w:rsidRPr="004F79C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_Toc385957926 \h </w:instrText>
        </w:r>
        <w:r w:rsidR="004F79CB" w:rsidRPr="004F79C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F79CB" w:rsidRPr="004F79C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F79CB" w:rsidRPr="004F79CB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4F79CB" w:rsidRPr="004F79C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F79CB" w:rsidRPr="004F79CB" w:rsidRDefault="004F79CB">
      <w:pPr>
        <w:pStyle w:val="Tabladeilustraciones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  <w:lang w:val="es-MX" w:eastAsia="es-MX"/>
        </w:rPr>
      </w:pPr>
      <w:hyperlink w:anchor="_Toc385957927" w:history="1">
        <w:r w:rsidRPr="004F79CB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Tabla 2. Actividad 4.2</w:t>
        </w:r>
        <w:r w:rsidRPr="004F79C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F79C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F79C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_Toc385957927 \h </w:instrText>
        </w:r>
        <w:r w:rsidRPr="004F79C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F79C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F79CB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Pr="004F79C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F79CB" w:rsidRPr="004F79CB" w:rsidRDefault="004F79CB">
      <w:pPr>
        <w:pStyle w:val="Tabladeilustraciones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  <w:lang w:val="es-MX" w:eastAsia="es-MX"/>
        </w:rPr>
      </w:pPr>
      <w:hyperlink w:anchor="_Toc385957928" w:history="1">
        <w:r w:rsidRPr="004F79CB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Tabla 3. Total Actividades Componente 4</w:t>
        </w:r>
        <w:r w:rsidRPr="004F79C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F79C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F79C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_Toc385957928 \h </w:instrText>
        </w:r>
        <w:r w:rsidRPr="004F79C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F79C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F79CB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Pr="004F79C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F79CB" w:rsidRPr="004F79CB" w:rsidRDefault="004F79CB">
      <w:pPr>
        <w:pStyle w:val="Tabladeilustraciones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  <w:lang w:val="es-MX" w:eastAsia="es-MX"/>
        </w:rPr>
      </w:pPr>
      <w:hyperlink w:anchor="_Toc385957929" w:history="1">
        <w:r w:rsidRPr="004F79CB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Tabla 4. Actividad 5.1</w:t>
        </w:r>
        <w:r w:rsidRPr="004F79C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F79C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F79C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_Toc385957929 \h </w:instrText>
        </w:r>
        <w:r w:rsidRPr="004F79C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F79C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F79CB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Pr="004F79C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F79CB" w:rsidRPr="004F79CB" w:rsidRDefault="004F79CB">
      <w:pPr>
        <w:pStyle w:val="Tabladeilustraciones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  <w:lang w:val="es-MX" w:eastAsia="es-MX"/>
        </w:rPr>
      </w:pPr>
      <w:hyperlink w:anchor="_Toc385957930" w:history="1">
        <w:r w:rsidRPr="004F79CB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Tabla 5. Actividad 5.2</w:t>
        </w:r>
        <w:r w:rsidRPr="004F79C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F79C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F79C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_Toc385957930 \h </w:instrText>
        </w:r>
        <w:r w:rsidRPr="004F79C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F79C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F79CB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Pr="004F79C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F79CB" w:rsidRPr="004F79CB" w:rsidRDefault="004F79CB">
      <w:pPr>
        <w:pStyle w:val="Tabladeilustraciones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  <w:lang w:val="es-MX" w:eastAsia="es-MX"/>
        </w:rPr>
      </w:pPr>
      <w:hyperlink w:anchor="_Toc385957931" w:history="1">
        <w:r w:rsidRPr="004F79CB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Tabla 6. Actividad 5.3</w:t>
        </w:r>
        <w:r w:rsidRPr="004F79C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F79C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F79C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_Toc385957931 \h </w:instrText>
        </w:r>
        <w:r w:rsidRPr="004F79C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F79C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F79CB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Pr="004F79C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F79CB" w:rsidRPr="004F79CB" w:rsidRDefault="004F79CB">
      <w:pPr>
        <w:pStyle w:val="Tabladeilustraciones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  <w:lang w:val="es-MX" w:eastAsia="es-MX"/>
        </w:rPr>
      </w:pPr>
      <w:hyperlink w:anchor="_Toc385957932" w:history="1">
        <w:r w:rsidRPr="004F79CB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Tabla 7. Total Actividades Componente 5</w:t>
        </w:r>
        <w:r w:rsidRPr="004F79C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F79C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F79C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_Toc385957932 \h </w:instrText>
        </w:r>
        <w:r w:rsidRPr="004F79C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F79C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F79CB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Pr="004F79C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F79CB" w:rsidRPr="004F79CB" w:rsidRDefault="004F79CB">
      <w:pPr>
        <w:pStyle w:val="Tabladeilustraciones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  <w:lang w:val="es-MX" w:eastAsia="es-MX"/>
        </w:rPr>
      </w:pPr>
      <w:hyperlink w:anchor="_Toc385957933" w:history="1">
        <w:r w:rsidRPr="004F79CB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Tabla 8. Costos Totales</w:t>
        </w:r>
        <w:r w:rsidRPr="004F79C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F79C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F79C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_Toc385957933 \h </w:instrText>
        </w:r>
        <w:r w:rsidRPr="004F79C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F79C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F79CB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Pr="004F79C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2053D0" w:rsidRPr="009B35E5" w:rsidRDefault="00283F6A" w:rsidP="002053D0">
      <w:pPr>
        <w:rPr>
          <w:rFonts w:ascii="Times New Roman" w:hAnsi="Times New Roman" w:cs="Times New Roman"/>
          <w:sz w:val="24"/>
          <w:szCs w:val="24"/>
        </w:rPr>
      </w:pPr>
      <w:r w:rsidRPr="004F79CB">
        <w:rPr>
          <w:rFonts w:ascii="Times New Roman" w:hAnsi="Times New Roman" w:cs="Times New Roman"/>
          <w:sz w:val="24"/>
          <w:szCs w:val="24"/>
        </w:rPr>
        <w:fldChar w:fldCharType="end"/>
      </w:r>
    </w:p>
    <w:p w:rsidR="002053D0" w:rsidRPr="009B35E5" w:rsidRDefault="002053D0" w:rsidP="002053D0">
      <w:pPr>
        <w:rPr>
          <w:rFonts w:ascii="Times New Roman" w:hAnsi="Times New Roman" w:cs="Times New Roman"/>
          <w:sz w:val="24"/>
          <w:szCs w:val="24"/>
        </w:rPr>
      </w:pPr>
    </w:p>
    <w:p w:rsidR="002053D0" w:rsidRPr="009B35E5" w:rsidRDefault="002053D0" w:rsidP="002053D0">
      <w:pPr>
        <w:rPr>
          <w:rFonts w:ascii="Times New Roman" w:hAnsi="Times New Roman" w:cs="Times New Roman"/>
          <w:sz w:val="24"/>
          <w:szCs w:val="24"/>
        </w:rPr>
      </w:pPr>
    </w:p>
    <w:p w:rsidR="002053D0" w:rsidRPr="009B35E5" w:rsidRDefault="002053D0" w:rsidP="002053D0">
      <w:pPr>
        <w:rPr>
          <w:rFonts w:ascii="Times New Roman" w:hAnsi="Times New Roman" w:cs="Times New Roman"/>
          <w:sz w:val="24"/>
          <w:szCs w:val="24"/>
        </w:rPr>
      </w:pPr>
    </w:p>
    <w:p w:rsidR="002053D0" w:rsidRPr="009B35E5" w:rsidRDefault="002053D0" w:rsidP="002053D0">
      <w:pPr>
        <w:rPr>
          <w:rFonts w:ascii="Times New Roman" w:hAnsi="Times New Roman" w:cs="Times New Roman"/>
          <w:sz w:val="24"/>
          <w:szCs w:val="24"/>
        </w:rPr>
      </w:pPr>
    </w:p>
    <w:p w:rsidR="002053D0" w:rsidRPr="009B35E5" w:rsidRDefault="002053D0" w:rsidP="002053D0">
      <w:pPr>
        <w:rPr>
          <w:rFonts w:ascii="Times New Roman" w:hAnsi="Times New Roman" w:cs="Times New Roman"/>
          <w:sz w:val="24"/>
          <w:szCs w:val="24"/>
        </w:rPr>
      </w:pPr>
    </w:p>
    <w:p w:rsidR="00394AC9" w:rsidRDefault="00394AC9">
      <w:pPr>
        <w:rPr>
          <w:ins w:id="39" w:author="Andres" w:date="2014-04-15T16:35:00Z"/>
          <w:rFonts w:ascii="Times New Roman" w:eastAsia="Trebuchet MS" w:hAnsi="Times New Roman" w:cs="Times New Roman"/>
          <w:b/>
          <w:sz w:val="24"/>
          <w:szCs w:val="24"/>
        </w:rPr>
      </w:pPr>
      <w:ins w:id="40" w:author="Andres" w:date="2014-04-15T16:35:00Z">
        <w:r>
          <w:rPr>
            <w:rFonts w:ascii="Times New Roman" w:hAnsi="Times New Roman" w:cs="Times New Roman"/>
            <w:b/>
            <w:sz w:val="24"/>
            <w:szCs w:val="24"/>
          </w:rPr>
          <w:lastRenderedPageBreak/>
          <w:br w:type="page"/>
        </w:r>
      </w:ins>
    </w:p>
    <w:p w:rsidR="00394AC9" w:rsidRPr="001D7461" w:rsidRDefault="00394AC9" w:rsidP="001D7461">
      <w:pPr>
        <w:pStyle w:val="Ttulo1"/>
        <w:spacing w:line="480" w:lineRule="auto"/>
        <w:jc w:val="center"/>
        <w:rPr>
          <w:ins w:id="41" w:author="Andres" w:date="2014-04-15T16:35:00Z"/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42" w:name="_Toc385957910"/>
      <w:ins w:id="43" w:author="Andres" w:date="2014-04-15T16:35:00Z">
        <w:r w:rsidRPr="001D7461">
          <w:rPr>
            <w:rFonts w:ascii="Times New Roman" w:eastAsia="Times New Roman" w:hAnsi="Times New Roman" w:cs="Times New Roman"/>
            <w:sz w:val="24"/>
            <w:szCs w:val="24"/>
          </w:rPr>
          <w:lastRenderedPageBreak/>
          <w:t>Análisis de alternativas</w:t>
        </w:r>
        <w:bookmarkEnd w:id="42"/>
      </w:ins>
    </w:p>
    <w:p w:rsidR="00394AC9" w:rsidRPr="00394AC9" w:rsidRDefault="00394AC9" w:rsidP="00835AEA">
      <w:pPr>
        <w:spacing w:before="200" w:line="480" w:lineRule="auto"/>
        <w:jc w:val="both"/>
        <w:rPr>
          <w:ins w:id="44" w:author="Andres" w:date="2014-04-15T16:35:00Z"/>
          <w:rFonts w:ascii="Times New Roman" w:eastAsia="Times New Roman" w:hAnsi="Times New Roman" w:cs="Times New Roman"/>
          <w:sz w:val="24"/>
          <w:szCs w:val="24"/>
        </w:rPr>
      </w:pPr>
      <w:ins w:id="45" w:author="Andres" w:date="2014-04-15T16:35:00Z">
        <w:r w:rsidRPr="001D7461">
          <w:rPr>
            <w:rFonts w:ascii="Times New Roman" w:eastAsia="Times New Roman" w:hAnsi="Times New Roman" w:cs="Times New Roman"/>
            <w:color w:val="0563C1"/>
            <w:sz w:val="24"/>
            <w:szCs w:val="24"/>
          </w:rPr>
          <w:t>A continuación se identifican unas acciones generales para los medios de niveles inferiores (Ver árbol de medios) con los cuales se tendrá el supuesto de dar solución a los medios de nivel superior y por consecuencia al problema inicial.</w:t>
        </w:r>
      </w:ins>
    </w:p>
    <w:p w:rsidR="001D7461" w:rsidRDefault="00394AC9" w:rsidP="00394AC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ins w:id="46" w:author="Andres" w:date="2014-04-15T16:37:00Z">
        <w:r w:rsidRPr="00F549B0">
          <w:rPr>
            <w:rFonts w:ascii="Times New Roman" w:eastAsia="Times New Roman" w:hAnsi="Times New Roman" w:cs="Times New Roman"/>
            <w:noProof/>
            <w:sz w:val="24"/>
            <w:szCs w:val="24"/>
            <w:lang w:val="es-MX" w:eastAsia="es-MX"/>
          </w:rPr>
          <w:drawing>
            <wp:inline distT="0" distB="0" distL="0" distR="0" wp14:anchorId="09C60CB7" wp14:editId="0DE27D75">
              <wp:extent cx="5934075" cy="4695825"/>
              <wp:effectExtent l="0" t="0" r="9525" b="9525"/>
              <wp:docPr id="1" name="Imag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34075" cy="4695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47" w:author="Andres" w:date="2014-04-15T16:35:00Z">
        <w:r w:rsidRPr="00394AC9">
          <w:rPr>
            <w:rFonts w:ascii="Times New Roman" w:eastAsia="Times New Roman" w:hAnsi="Times New Roman" w:cs="Times New Roman"/>
            <w:sz w:val="24"/>
            <w:szCs w:val="24"/>
          </w:rPr>
          <w:br/>
        </w:r>
      </w:ins>
    </w:p>
    <w:p w:rsidR="00835AEA" w:rsidRDefault="00835AEA" w:rsidP="00835AEA">
      <w:pPr>
        <w:pStyle w:val="Epgrafe"/>
        <w:spacing w:line="480" w:lineRule="auto"/>
        <w:rPr>
          <w:ins w:id="48" w:author="Angie" w:date="2014-04-22T18:49:00Z"/>
          <w:rFonts w:ascii="Times New Roman" w:hAnsi="Times New Roman" w:cs="Times New Roman"/>
          <w:sz w:val="24"/>
          <w:szCs w:val="24"/>
        </w:rPr>
      </w:pPr>
      <w:ins w:id="49" w:author="Angie" w:date="2014-04-22T18:49:00Z">
        <w:r w:rsidRPr="00835AEA">
          <w:rPr>
            <w:rFonts w:ascii="Times New Roman" w:hAnsi="Times New Roman" w:cs="Times New Roman"/>
            <w:sz w:val="24"/>
            <w:szCs w:val="24"/>
          </w:rPr>
          <w:t xml:space="preserve">Ilustración </w:t>
        </w:r>
        <w:r w:rsidRPr="00835AE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35AEA">
          <w:rPr>
            <w:rFonts w:ascii="Times New Roman" w:hAnsi="Times New Roman" w:cs="Times New Roman"/>
            <w:sz w:val="24"/>
            <w:szCs w:val="24"/>
          </w:rPr>
          <w:instrText xml:space="preserve"> SEQ Ilustración \* ARABIC </w:instrText>
        </w:r>
      </w:ins>
      <w:r w:rsidRPr="00835AEA">
        <w:rPr>
          <w:rFonts w:ascii="Times New Roman" w:hAnsi="Times New Roman" w:cs="Times New Roman"/>
          <w:sz w:val="24"/>
          <w:szCs w:val="24"/>
        </w:rPr>
        <w:fldChar w:fldCharType="separate"/>
      </w:r>
      <w:ins w:id="50" w:author="Angie" w:date="2014-04-22T18:55:00Z">
        <w:r w:rsidR="003D7FE2">
          <w:rPr>
            <w:rFonts w:ascii="Times New Roman" w:hAnsi="Times New Roman" w:cs="Times New Roman"/>
            <w:noProof/>
            <w:sz w:val="24"/>
            <w:szCs w:val="24"/>
          </w:rPr>
          <w:t>1</w:t>
        </w:r>
      </w:ins>
      <w:ins w:id="51" w:author="Angie" w:date="2014-04-22T18:49:00Z">
        <w:r w:rsidRPr="00835AEA">
          <w:rPr>
            <w:rFonts w:ascii="Times New Roman" w:hAnsi="Times New Roman" w:cs="Times New Roman"/>
            <w:sz w:val="24"/>
            <w:szCs w:val="24"/>
          </w:rPr>
          <w:fldChar w:fldCharType="end"/>
        </w:r>
      </w:ins>
    </w:p>
    <w:p w:rsidR="00835AEA" w:rsidRPr="00835AEA" w:rsidRDefault="00835AEA" w:rsidP="00835A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ins w:id="52" w:author="Angie" w:date="2014-04-22T18:49:00Z">
        <w:r w:rsidRPr="00835AEA">
          <w:rPr>
            <w:rFonts w:ascii="Times New Roman" w:hAnsi="Times New Roman" w:cs="Times New Roman"/>
            <w:b/>
            <w:sz w:val="24"/>
            <w:szCs w:val="24"/>
          </w:rPr>
          <w:t>Fuente:</w:t>
        </w:r>
        <w:r w:rsidRPr="00835AEA">
          <w:rPr>
            <w:rFonts w:ascii="Times New Roman" w:hAnsi="Times New Roman" w:cs="Times New Roman"/>
            <w:sz w:val="24"/>
            <w:szCs w:val="24"/>
          </w:rPr>
          <w:t xml:space="preserve"> Elaboración propia</w:t>
        </w:r>
      </w:ins>
    </w:p>
    <w:p w:rsidR="001D7461" w:rsidRDefault="001D7461" w:rsidP="001D7461">
      <w:r>
        <w:br w:type="page"/>
      </w:r>
    </w:p>
    <w:p w:rsidR="00741507" w:rsidRPr="001D7461" w:rsidRDefault="00741507" w:rsidP="00835AEA">
      <w:pPr>
        <w:spacing w:before="200" w:line="480" w:lineRule="auto"/>
        <w:jc w:val="both"/>
        <w:rPr>
          <w:ins w:id="53" w:author="Andres" w:date="2014-04-15T16:52:00Z"/>
          <w:rFonts w:ascii="Times New Roman" w:eastAsia="Times New Roman" w:hAnsi="Times New Roman" w:cs="Times New Roman"/>
          <w:sz w:val="24"/>
          <w:szCs w:val="24"/>
        </w:rPr>
      </w:pPr>
      <w:ins w:id="54" w:author="Andres" w:date="2014-04-15T16:52:00Z">
        <w:r w:rsidRPr="001D7461">
          <w:rPr>
            <w:rFonts w:ascii="Times New Roman" w:eastAsia="Times New Roman" w:hAnsi="Times New Roman" w:cs="Times New Roman"/>
            <w:color w:val="0563C1"/>
            <w:sz w:val="24"/>
            <w:szCs w:val="24"/>
          </w:rPr>
          <w:lastRenderedPageBreak/>
          <w:t>Listado de medios de nivel inferior con sus respectivas acciones:</w:t>
        </w:r>
      </w:ins>
    </w:p>
    <w:p w:rsidR="00741507" w:rsidRPr="001D7461" w:rsidRDefault="00741507" w:rsidP="00835AEA">
      <w:pPr>
        <w:numPr>
          <w:ilvl w:val="0"/>
          <w:numId w:val="15"/>
        </w:numPr>
        <w:spacing w:before="200" w:line="480" w:lineRule="auto"/>
        <w:jc w:val="both"/>
        <w:textAlignment w:val="baseline"/>
        <w:rPr>
          <w:ins w:id="55" w:author="Andres" w:date="2014-04-15T16:52:00Z"/>
          <w:rFonts w:ascii="Times New Roman" w:eastAsia="Times New Roman" w:hAnsi="Times New Roman" w:cs="Times New Roman"/>
          <w:color w:val="0563C1"/>
          <w:sz w:val="24"/>
          <w:szCs w:val="24"/>
        </w:rPr>
      </w:pPr>
      <w:ins w:id="56" w:author="Andres" w:date="2014-04-15T16:52:00Z">
        <w:r w:rsidRPr="001D7461">
          <w:rPr>
            <w:rFonts w:ascii="Times New Roman" w:eastAsia="Times New Roman" w:hAnsi="Times New Roman" w:cs="Times New Roman"/>
            <w:b/>
            <w:bCs/>
            <w:color w:val="0563C1"/>
            <w:sz w:val="24"/>
            <w:szCs w:val="24"/>
          </w:rPr>
          <w:t>Mayor interés de interacción con el consumidor</w:t>
        </w:r>
        <w:r w:rsidRPr="001D7461">
          <w:rPr>
            <w:rFonts w:ascii="Times New Roman" w:eastAsia="Times New Roman" w:hAnsi="Times New Roman" w:cs="Times New Roman"/>
            <w:color w:val="0563C1"/>
            <w:sz w:val="24"/>
            <w:szCs w:val="24"/>
          </w:rPr>
          <w:t>: Obtener retroalimentación para construir herramientas tecnológicas que permitan su interacción.</w:t>
        </w:r>
      </w:ins>
    </w:p>
    <w:p w:rsidR="00741507" w:rsidRPr="001D7461" w:rsidRDefault="00741507" w:rsidP="00835AEA">
      <w:pPr>
        <w:numPr>
          <w:ilvl w:val="0"/>
          <w:numId w:val="16"/>
        </w:numPr>
        <w:spacing w:before="200" w:line="480" w:lineRule="auto"/>
        <w:jc w:val="both"/>
        <w:textAlignment w:val="baseline"/>
        <w:rPr>
          <w:ins w:id="57" w:author="Andres" w:date="2014-04-15T16:52:00Z"/>
          <w:rFonts w:ascii="Times New Roman" w:eastAsia="Times New Roman" w:hAnsi="Times New Roman" w:cs="Times New Roman"/>
          <w:color w:val="0563C1"/>
          <w:sz w:val="24"/>
          <w:szCs w:val="24"/>
        </w:rPr>
      </w:pPr>
      <w:ins w:id="58" w:author="Andres" w:date="2014-04-15T16:52:00Z">
        <w:r w:rsidRPr="001D7461">
          <w:rPr>
            <w:rFonts w:ascii="Times New Roman" w:eastAsia="Times New Roman" w:hAnsi="Times New Roman" w:cs="Times New Roman"/>
            <w:b/>
            <w:bCs/>
            <w:color w:val="0563C1"/>
            <w:sz w:val="24"/>
            <w:szCs w:val="24"/>
          </w:rPr>
          <w:t>Planeación adecuada, Mayor interés del consumidor en interactuar con la institución e Importancia en el uso sustentable del recurso hídrico</w:t>
        </w:r>
        <w:r w:rsidRPr="001D7461">
          <w:rPr>
            <w:rFonts w:ascii="Times New Roman" w:eastAsia="Times New Roman" w:hAnsi="Times New Roman" w:cs="Times New Roman"/>
            <w:color w:val="0563C1"/>
            <w:sz w:val="24"/>
            <w:szCs w:val="24"/>
          </w:rPr>
          <w:t>: No se identifican acciones para estos medios debido a que se considera que están fuera del alcance del proyecto. Se debe comunicar a la institución de estos problemas para que sea ella la que proponga acciones que les den solución.</w:t>
        </w:r>
      </w:ins>
    </w:p>
    <w:p w:rsidR="00394AC9" w:rsidRPr="00394AC9" w:rsidRDefault="00741507" w:rsidP="00835AEA">
      <w:pPr>
        <w:spacing w:before="200" w:line="480" w:lineRule="auto"/>
        <w:jc w:val="both"/>
        <w:rPr>
          <w:ins w:id="59" w:author="Andres" w:date="2014-04-15T16:35:00Z"/>
          <w:rFonts w:ascii="Times New Roman" w:eastAsia="Times New Roman" w:hAnsi="Times New Roman" w:cs="Times New Roman"/>
          <w:sz w:val="24"/>
          <w:szCs w:val="24"/>
        </w:rPr>
      </w:pPr>
      <w:ins w:id="60" w:author="Andres" w:date="2014-04-15T16:52:00Z">
        <w:r w:rsidRPr="001D7461">
          <w:rPr>
            <w:rFonts w:ascii="Times New Roman" w:eastAsia="Times New Roman" w:hAnsi="Times New Roman" w:cs="Times New Roman"/>
            <w:color w:val="0563C1"/>
            <w:sz w:val="24"/>
            <w:szCs w:val="24"/>
          </w:rPr>
          <w:t>Analizando las acciones para estos medios se establece que no hay ninguna de ellas que sea excluyente de las otras y se cree que son complementarias, dando lugar a una única alternativa con la que se buscará la esquematización del proyecto la cual se detalla en la Estructura Analítica del Proyecto:</w:t>
        </w:r>
      </w:ins>
      <w:ins w:id="61" w:author="Andres" w:date="2014-04-15T16:35:00Z">
        <w:r w:rsidR="00394AC9" w:rsidRPr="00394AC9">
          <w:rPr>
            <w:rFonts w:ascii="Times New Roman" w:eastAsia="Times New Roman" w:hAnsi="Times New Roman" w:cs="Times New Roman"/>
            <w:sz w:val="24"/>
            <w:szCs w:val="24"/>
          </w:rPr>
          <w:br/>
        </w:r>
      </w:ins>
    </w:p>
    <w:p w:rsidR="001D7461" w:rsidRDefault="001D7461">
      <w:pPr>
        <w:rPr>
          <w:rFonts w:eastAsia="Times New Roman"/>
          <w:b/>
          <w:bCs/>
          <w:color w:val="0563C1"/>
          <w:sz w:val="24"/>
          <w:szCs w:val="24"/>
        </w:rPr>
      </w:pPr>
      <w:r>
        <w:rPr>
          <w:rFonts w:eastAsia="Times New Roman"/>
          <w:b/>
          <w:bCs/>
          <w:color w:val="0563C1"/>
          <w:sz w:val="24"/>
          <w:szCs w:val="24"/>
        </w:rPr>
        <w:br w:type="page"/>
      </w:r>
    </w:p>
    <w:p w:rsidR="00394AC9" w:rsidRPr="001D7461" w:rsidRDefault="00394AC9" w:rsidP="00835AEA">
      <w:pPr>
        <w:pStyle w:val="Ttulo1"/>
        <w:spacing w:line="480" w:lineRule="auto"/>
        <w:jc w:val="center"/>
        <w:rPr>
          <w:ins w:id="62" w:author="Andres" w:date="2014-04-15T16:35:00Z"/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63" w:name="_Toc385957911"/>
      <w:ins w:id="64" w:author="Andres" w:date="2014-04-15T16:35:00Z">
        <w:r w:rsidRPr="001D7461">
          <w:rPr>
            <w:rFonts w:ascii="Times New Roman" w:eastAsia="Times New Roman" w:hAnsi="Times New Roman" w:cs="Times New Roman"/>
            <w:sz w:val="24"/>
            <w:szCs w:val="24"/>
          </w:rPr>
          <w:lastRenderedPageBreak/>
          <w:t>Estructura Analítica del Proyecto (EAP)</w:t>
        </w:r>
        <w:bookmarkEnd w:id="63"/>
      </w:ins>
    </w:p>
    <w:p w:rsidR="00741507" w:rsidRPr="00835AEA" w:rsidRDefault="00394AC9" w:rsidP="00835AEA">
      <w:pPr>
        <w:spacing w:before="200" w:line="480" w:lineRule="auto"/>
        <w:jc w:val="both"/>
        <w:rPr>
          <w:ins w:id="65" w:author="Andres" w:date="2014-04-15T16:57:00Z"/>
          <w:rFonts w:ascii="Times New Roman" w:eastAsia="Times New Roman" w:hAnsi="Times New Roman" w:cs="Times New Roman"/>
          <w:color w:val="0563C1"/>
          <w:sz w:val="24"/>
          <w:szCs w:val="24"/>
        </w:rPr>
      </w:pPr>
      <w:ins w:id="66" w:author="Andres" w:date="2014-04-15T16:35:00Z">
        <w:r w:rsidRPr="001D7461">
          <w:rPr>
            <w:rFonts w:ascii="Times New Roman" w:eastAsia="Times New Roman" w:hAnsi="Times New Roman" w:cs="Times New Roman"/>
            <w:color w:val="0563C1"/>
            <w:sz w:val="24"/>
            <w:szCs w:val="24"/>
          </w:rPr>
          <w:t>A continuación se detalla el esquema gráfico de la EAP, mostrando en su base las actividades, seguidas en un nivel superior por los componentes, el propósito y finalmente en la parte superior se especifican los fines del proyecto.</w:t>
        </w:r>
      </w:ins>
    </w:p>
    <w:p w:rsidR="00741507" w:rsidRPr="00394AC9" w:rsidRDefault="00741507" w:rsidP="00835AEA">
      <w:pPr>
        <w:spacing w:before="200" w:line="240" w:lineRule="auto"/>
        <w:jc w:val="center"/>
        <w:rPr>
          <w:ins w:id="67" w:author="Andres" w:date="2014-04-15T16:35:00Z"/>
          <w:rFonts w:ascii="Times New Roman" w:eastAsia="Times New Roman" w:hAnsi="Times New Roman" w:cs="Times New Roman"/>
          <w:sz w:val="24"/>
          <w:szCs w:val="24"/>
        </w:rPr>
      </w:pPr>
      <w:ins w:id="68" w:author="Andres" w:date="2014-04-15T16:57:00Z">
        <w:r w:rsidRPr="00F549B0">
          <w:rPr>
            <w:rFonts w:ascii="Times New Roman" w:eastAsia="Times New Roman" w:hAnsi="Times New Roman" w:cs="Times New Roman"/>
            <w:noProof/>
            <w:sz w:val="24"/>
            <w:szCs w:val="24"/>
            <w:lang w:val="es-MX" w:eastAsia="es-MX"/>
          </w:rPr>
          <w:drawing>
            <wp:inline distT="0" distB="0" distL="0" distR="0" wp14:anchorId="44F3B517" wp14:editId="5477070D">
              <wp:extent cx="5943600" cy="4486275"/>
              <wp:effectExtent l="0" t="0" r="0" b="9525"/>
              <wp:docPr id="2" name="Imagen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4486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3D7FE2" w:rsidRDefault="003D7FE2" w:rsidP="003D7FE2">
      <w:pPr>
        <w:pStyle w:val="Epgrafe"/>
        <w:rPr>
          <w:ins w:id="69" w:author="Angie" w:date="2014-04-22T18:55:00Z"/>
          <w:rFonts w:ascii="Times New Roman" w:hAnsi="Times New Roman" w:cs="Times New Roman"/>
          <w:sz w:val="24"/>
          <w:szCs w:val="24"/>
        </w:rPr>
      </w:pPr>
      <w:ins w:id="70" w:author="Angie" w:date="2014-04-22T18:55:00Z">
        <w:r w:rsidRPr="003D7FE2">
          <w:rPr>
            <w:rFonts w:ascii="Times New Roman" w:hAnsi="Times New Roman" w:cs="Times New Roman"/>
            <w:sz w:val="24"/>
            <w:szCs w:val="24"/>
          </w:rPr>
          <w:t xml:space="preserve">Ilustración </w:t>
        </w:r>
        <w:r w:rsidRPr="003D7FE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D7FE2">
          <w:rPr>
            <w:rFonts w:ascii="Times New Roman" w:hAnsi="Times New Roman" w:cs="Times New Roman"/>
            <w:sz w:val="24"/>
            <w:szCs w:val="24"/>
          </w:rPr>
          <w:instrText xml:space="preserve"> SEQ Ilustración \* ARABIC </w:instrText>
        </w:r>
      </w:ins>
      <w:r w:rsidRPr="003D7FE2">
        <w:rPr>
          <w:rFonts w:ascii="Times New Roman" w:hAnsi="Times New Roman" w:cs="Times New Roman"/>
          <w:sz w:val="24"/>
          <w:szCs w:val="24"/>
        </w:rPr>
        <w:fldChar w:fldCharType="separate"/>
      </w:r>
      <w:ins w:id="71" w:author="Angie" w:date="2014-04-22T18:55:00Z">
        <w:r w:rsidRPr="003D7FE2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3D7FE2">
          <w:rPr>
            <w:rFonts w:ascii="Times New Roman" w:hAnsi="Times New Roman" w:cs="Times New Roman"/>
            <w:sz w:val="24"/>
            <w:szCs w:val="24"/>
          </w:rPr>
          <w:fldChar w:fldCharType="end"/>
        </w:r>
      </w:ins>
    </w:p>
    <w:p w:rsidR="00394AC9" w:rsidRPr="003D7FE2" w:rsidRDefault="003D7FE2" w:rsidP="003D7FE2">
      <w:pPr>
        <w:pStyle w:val="Epgrafe"/>
        <w:rPr>
          <w:ins w:id="72" w:author="Andres" w:date="2014-04-15T16:35:00Z"/>
          <w:rFonts w:ascii="Times New Roman" w:eastAsia="Trebuchet MS" w:hAnsi="Times New Roman" w:cs="Times New Roman"/>
          <w:b w:val="0"/>
          <w:sz w:val="24"/>
          <w:szCs w:val="24"/>
        </w:rPr>
      </w:pPr>
      <w:ins w:id="73" w:author="Angie" w:date="2014-04-22T18:55:00Z">
        <w:r>
          <w:rPr>
            <w:rFonts w:ascii="Times New Roman" w:hAnsi="Times New Roman" w:cs="Times New Roman"/>
            <w:sz w:val="24"/>
            <w:szCs w:val="24"/>
          </w:rPr>
          <w:t xml:space="preserve">Fuente: </w:t>
        </w:r>
        <w:r>
          <w:rPr>
            <w:rFonts w:ascii="Times New Roman" w:hAnsi="Times New Roman" w:cs="Times New Roman"/>
            <w:b w:val="0"/>
            <w:sz w:val="24"/>
            <w:szCs w:val="24"/>
          </w:rPr>
          <w:t>Elaboración propia</w:t>
        </w:r>
      </w:ins>
      <w:ins w:id="74" w:author="Andres" w:date="2014-04-15T16:35:00Z">
        <w:r w:rsidR="00394AC9" w:rsidRPr="003D7FE2">
          <w:rPr>
            <w:rFonts w:ascii="Times New Roman" w:hAnsi="Times New Roman" w:cs="Times New Roman"/>
            <w:sz w:val="24"/>
            <w:szCs w:val="24"/>
          </w:rPr>
          <w:br w:type="page"/>
        </w:r>
      </w:ins>
    </w:p>
    <w:p w:rsidR="000E099E" w:rsidRPr="009B35E5" w:rsidDel="00342F54" w:rsidRDefault="005021D8" w:rsidP="00572DFD">
      <w:pPr>
        <w:pStyle w:val="Ttulo1"/>
        <w:rPr>
          <w:del w:id="75" w:author="Angie" w:date="2014-04-22T18:26:00Z"/>
          <w:rFonts w:ascii="Times New Roman" w:hAnsi="Times New Roman" w:cs="Times New Roman"/>
          <w:sz w:val="24"/>
          <w:szCs w:val="24"/>
        </w:rPr>
      </w:pPr>
      <w:del w:id="76" w:author="Angie" w:date="2014-04-22T18:26:00Z">
        <w:r w:rsidRPr="009B35E5" w:rsidDel="00342F54">
          <w:rPr>
            <w:rFonts w:ascii="Times New Roman" w:hAnsi="Times New Roman" w:cs="Times New Roman"/>
            <w:sz w:val="24"/>
            <w:szCs w:val="24"/>
          </w:rPr>
          <w:lastRenderedPageBreak/>
          <w:delText>Medios</w:delText>
        </w:r>
        <w:r w:rsidR="002053D0" w:rsidRPr="009B35E5" w:rsidDel="00342F54">
          <w:rPr>
            <w:rFonts w:ascii="Times New Roman" w:hAnsi="Times New Roman" w:cs="Times New Roman"/>
            <w:sz w:val="24"/>
            <w:szCs w:val="24"/>
          </w:rPr>
          <w:delText xml:space="preserve"> no analizados</w:delText>
        </w:r>
        <w:r w:rsidRPr="009B35E5" w:rsidDel="00342F54">
          <w:rPr>
            <w:rFonts w:ascii="Times New Roman" w:hAnsi="Times New Roman" w:cs="Times New Roman"/>
            <w:sz w:val="24"/>
            <w:szCs w:val="24"/>
          </w:rPr>
          <w:delText>:</w:delText>
        </w:r>
        <w:bookmarkEnd w:id="1"/>
      </w:del>
    </w:p>
    <w:p w:rsidR="000E099E" w:rsidRPr="009B35E5" w:rsidDel="00342F54" w:rsidRDefault="000E099E">
      <w:pPr>
        <w:rPr>
          <w:del w:id="77" w:author="Angie" w:date="2014-04-22T18:26:00Z"/>
          <w:rFonts w:ascii="Times New Roman" w:hAnsi="Times New Roman" w:cs="Times New Roman"/>
          <w:sz w:val="24"/>
          <w:szCs w:val="24"/>
        </w:rPr>
      </w:pPr>
    </w:p>
    <w:p w:rsidR="002053D0" w:rsidRPr="009B35E5" w:rsidDel="00342F54" w:rsidRDefault="005021D8" w:rsidP="002053D0">
      <w:pPr>
        <w:pStyle w:val="Ttulo2"/>
        <w:rPr>
          <w:del w:id="78" w:author="Angie" w:date="2014-04-22T18:26:00Z"/>
          <w:rFonts w:ascii="Times New Roman" w:hAnsi="Times New Roman" w:cs="Times New Roman"/>
          <w:b w:val="0"/>
          <w:sz w:val="24"/>
          <w:szCs w:val="24"/>
        </w:rPr>
      </w:pPr>
      <w:bookmarkStart w:id="79" w:name="_Toc384144916"/>
      <w:del w:id="80" w:author="Angie" w:date="2014-04-22T18:26:00Z">
        <w:r w:rsidRPr="009B35E5" w:rsidDel="00342F54">
          <w:rPr>
            <w:rFonts w:ascii="Times New Roman" w:hAnsi="Times New Roman" w:cs="Times New Roman"/>
            <w:sz w:val="24"/>
            <w:szCs w:val="24"/>
          </w:rPr>
          <w:delText>- Utilización adecuad</w:delText>
        </w:r>
        <w:r w:rsidR="00F5625A" w:rsidRPr="009B35E5" w:rsidDel="00342F54">
          <w:rPr>
            <w:rFonts w:ascii="Times New Roman" w:hAnsi="Times New Roman" w:cs="Times New Roman"/>
            <w:sz w:val="24"/>
            <w:szCs w:val="24"/>
          </w:rPr>
          <w:delText>a de los recursos de inversión</w:delText>
        </w:r>
        <w:r w:rsidR="00F5625A" w:rsidRPr="009B35E5" w:rsidDel="00342F54">
          <w:rPr>
            <w:rFonts w:ascii="Times New Roman" w:hAnsi="Times New Roman" w:cs="Times New Roman"/>
            <w:b w:val="0"/>
            <w:sz w:val="24"/>
            <w:szCs w:val="24"/>
          </w:rPr>
          <w:delText>:</w:delText>
        </w:r>
      </w:del>
    </w:p>
    <w:p w:rsidR="000E099E" w:rsidRPr="009B35E5" w:rsidDel="00342F54" w:rsidRDefault="00F5625A" w:rsidP="002053D0">
      <w:pPr>
        <w:rPr>
          <w:del w:id="81" w:author="Angie" w:date="2014-04-22T18:26:00Z"/>
          <w:rFonts w:ascii="Times New Roman" w:hAnsi="Times New Roman" w:cs="Times New Roman"/>
          <w:sz w:val="24"/>
          <w:szCs w:val="24"/>
        </w:rPr>
      </w:pPr>
      <w:del w:id="82" w:author="Angie" w:date="2014-04-22T18:26:00Z">
        <w:r w:rsidRPr="009B35E5" w:rsidDel="00342F54">
          <w:rPr>
            <w:rFonts w:ascii="Times New Roman" w:hAnsi="Times New Roman" w:cs="Times New Roman"/>
            <w:sz w:val="24"/>
            <w:szCs w:val="24"/>
          </w:rPr>
          <w:delText>L</w:delText>
        </w:r>
        <w:r w:rsidR="005021D8" w:rsidRPr="009B35E5" w:rsidDel="00342F54">
          <w:rPr>
            <w:rFonts w:ascii="Times New Roman" w:hAnsi="Times New Roman" w:cs="Times New Roman"/>
            <w:sz w:val="24"/>
            <w:szCs w:val="24"/>
          </w:rPr>
          <w:delText>a empresa aguas y aguas   planifica los recursos adecuados de inversión en dar desarrollo en  infraestructura, control de contaminación, entre otros presupuestos que le corresponde a la</w:delText>
        </w:r>
        <w:r w:rsidRPr="009B35E5" w:rsidDel="00342F54">
          <w:rPr>
            <w:rFonts w:ascii="Times New Roman" w:hAnsi="Times New Roman" w:cs="Times New Roman"/>
            <w:sz w:val="24"/>
            <w:szCs w:val="24"/>
          </w:rPr>
          <w:delText>s</w:delText>
        </w:r>
        <w:r w:rsidR="005021D8" w:rsidRPr="009B35E5" w:rsidDel="00342F54">
          <w:rPr>
            <w:rFonts w:ascii="Times New Roman" w:hAnsi="Times New Roman" w:cs="Times New Roman"/>
            <w:sz w:val="24"/>
            <w:szCs w:val="24"/>
          </w:rPr>
          <w:delText xml:space="preserve"> empresas como mantenimiento de las aguas potables, y pagos de la</w:delText>
        </w:r>
        <w:r w:rsidRPr="009B35E5" w:rsidDel="00342F54">
          <w:rPr>
            <w:rFonts w:ascii="Times New Roman" w:hAnsi="Times New Roman" w:cs="Times New Roman"/>
            <w:sz w:val="24"/>
            <w:szCs w:val="24"/>
          </w:rPr>
          <w:delText>s</w:delText>
        </w:r>
        <w:r w:rsidR="005021D8" w:rsidRPr="009B35E5" w:rsidDel="00342F54">
          <w:rPr>
            <w:rFonts w:ascii="Times New Roman" w:hAnsi="Times New Roman" w:cs="Times New Roman"/>
            <w:sz w:val="24"/>
            <w:szCs w:val="24"/>
          </w:rPr>
          <w:delText xml:space="preserve"> empresas  lo cual hace que no esté directamente relacionado con nuestro proyecto.</w:delText>
        </w:r>
        <w:bookmarkEnd w:id="79"/>
      </w:del>
    </w:p>
    <w:p w:rsidR="000E099E" w:rsidRPr="009B35E5" w:rsidDel="00342F54" w:rsidRDefault="000E099E">
      <w:pPr>
        <w:jc w:val="both"/>
        <w:rPr>
          <w:del w:id="83" w:author="Angie" w:date="2014-04-22T18:26:00Z"/>
          <w:rFonts w:ascii="Times New Roman" w:hAnsi="Times New Roman" w:cs="Times New Roman"/>
          <w:sz w:val="24"/>
          <w:szCs w:val="24"/>
        </w:rPr>
      </w:pPr>
    </w:p>
    <w:p w:rsidR="002053D0" w:rsidRPr="009B35E5" w:rsidDel="00342F54" w:rsidRDefault="005021D8" w:rsidP="00572DFD">
      <w:pPr>
        <w:pStyle w:val="Ttulo2"/>
        <w:rPr>
          <w:del w:id="84" w:author="Angie" w:date="2014-04-22T18:26:00Z"/>
          <w:rFonts w:ascii="Times New Roman" w:hAnsi="Times New Roman" w:cs="Times New Roman"/>
          <w:sz w:val="24"/>
          <w:szCs w:val="24"/>
        </w:rPr>
      </w:pPr>
      <w:bookmarkStart w:id="85" w:name="_Toc384144917"/>
      <w:del w:id="86" w:author="Angie" w:date="2014-04-22T18:26:00Z">
        <w:r w:rsidRPr="009B35E5" w:rsidDel="00342F54">
          <w:rPr>
            <w:rFonts w:ascii="Times New Roman" w:hAnsi="Times New Roman" w:cs="Times New Roman"/>
            <w:sz w:val="24"/>
            <w:szCs w:val="24"/>
          </w:rPr>
          <w:delText>- Políticas definidas para una gestión integral de los recursos hídricos:</w:delText>
        </w:r>
      </w:del>
    </w:p>
    <w:p w:rsidR="000E099E" w:rsidRPr="009B35E5" w:rsidDel="00342F54" w:rsidRDefault="005021D8" w:rsidP="002053D0">
      <w:pPr>
        <w:rPr>
          <w:del w:id="87" w:author="Angie" w:date="2014-04-22T18:26:00Z"/>
          <w:rFonts w:ascii="Times New Roman" w:hAnsi="Times New Roman" w:cs="Times New Roman"/>
          <w:sz w:val="24"/>
          <w:szCs w:val="24"/>
        </w:rPr>
      </w:pPr>
      <w:del w:id="88" w:author="Angie" w:date="2014-04-22T18:26:00Z">
        <w:r w:rsidRPr="009B35E5" w:rsidDel="00342F54">
          <w:rPr>
            <w:rFonts w:ascii="Times New Roman" w:hAnsi="Times New Roman" w:cs="Times New Roman"/>
            <w:sz w:val="24"/>
            <w:szCs w:val="24"/>
          </w:rPr>
          <w:delText>Garantizar la disponibilidad de agua potable y saneamiento básico y ambiental para mejorar la calidad de vida de la población e incentivar el desarrollo económico, bajo principios de equidad, sostenibilidad ambiental y eficiencia.</w:delText>
        </w:r>
        <w:bookmarkEnd w:id="85"/>
      </w:del>
    </w:p>
    <w:p w:rsidR="000E099E" w:rsidRPr="009B35E5" w:rsidDel="00342F54" w:rsidRDefault="005021D8">
      <w:pPr>
        <w:jc w:val="both"/>
        <w:rPr>
          <w:del w:id="89" w:author="Angie" w:date="2014-04-22T18:26:00Z"/>
          <w:rFonts w:ascii="Times New Roman" w:hAnsi="Times New Roman" w:cs="Times New Roman"/>
          <w:sz w:val="24"/>
          <w:szCs w:val="24"/>
        </w:rPr>
      </w:pPr>
      <w:del w:id="90" w:author="Angie" w:date="2014-04-22T18:26:00Z">
        <w:r w:rsidRPr="009B35E5" w:rsidDel="00342F54">
          <w:rPr>
            <w:rFonts w:ascii="Times New Roman" w:hAnsi="Times New Roman" w:cs="Times New Roman"/>
            <w:sz w:val="24"/>
            <w:szCs w:val="24"/>
          </w:rPr>
          <w:delText xml:space="preserve">La política institucional se orienta a la modernización y fortalecimiento de los prestadores de los servicios públicos de agua potable, alcantarillado y residuos sólidos, a partir de economías de escala y desarrollo de proyectos de interés regional, también participan las políticas de tecnología las cuales se encargan de la cobertura y el mantenimiento de los recursos hídricos. </w:delText>
        </w:r>
        <w:r w:rsidR="00F5625A" w:rsidRPr="009B35E5" w:rsidDel="00342F54">
          <w:rPr>
            <w:rFonts w:ascii="Times New Roman" w:hAnsi="Times New Roman" w:cs="Times New Roman"/>
            <w:sz w:val="24"/>
            <w:szCs w:val="24"/>
          </w:rPr>
          <w:delText>É</w:delText>
        </w:r>
        <w:r w:rsidRPr="009B35E5" w:rsidDel="00342F54">
          <w:rPr>
            <w:rFonts w:ascii="Times New Roman" w:hAnsi="Times New Roman" w:cs="Times New Roman"/>
            <w:sz w:val="24"/>
            <w:szCs w:val="24"/>
          </w:rPr>
          <w:delText>sta parte se encarga directamente la institución que es la encargada de generar las p</w:delText>
        </w:r>
        <w:r w:rsidR="00F5625A" w:rsidRPr="009B35E5" w:rsidDel="00342F54">
          <w:rPr>
            <w:rFonts w:ascii="Times New Roman" w:hAnsi="Times New Roman" w:cs="Times New Roman"/>
            <w:sz w:val="24"/>
            <w:szCs w:val="24"/>
          </w:rPr>
          <w:delText>olíticas de la empresa  por eso</w:delText>
        </w:r>
        <w:r w:rsidRPr="009B35E5" w:rsidDel="00342F54">
          <w:rPr>
            <w:rFonts w:ascii="Times New Roman" w:hAnsi="Times New Roman" w:cs="Times New Roman"/>
            <w:sz w:val="24"/>
            <w:szCs w:val="24"/>
          </w:rPr>
          <w:delText xml:space="preserve"> no </w:delText>
        </w:r>
        <w:r w:rsidR="00F5625A" w:rsidRPr="009B35E5" w:rsidDel="00342F54">
          <w:rPr>
            <w:rFonts w:ascii="Times New Roman" w:hAnsi="Times New Roman" w:cs="Times New Roman"/>
            <w:sz w:val="24"/>
            <w:szCs w:val="24"/>
          </w:rPr>
          <w:delText xml:space="preserve">se analizará por nuestro equipo </w:delText>
        </w:r>
        <w:r w:rsidRPr="009B35E5" w:rsidDel="00342F54">
          <w:rPr>
            <w:rFonts w:ascii="Times New Roman" w:hAnsi="Times New Roman" w:cs="Times New Roman"/>
            <w:sz w:val="24"/>
            <w:szCs w:val="24"/>
          </w:rPr>
          <w:delText>e</w:delText>
        </w:r>
        <w:r w:rsidR="00F5625A" w:rsidRPr="009B35E5" w:rsidDel="00342F54">
          <w:rPr>
            <w:rFonts w:ascii="Times New Roman" w:hAnsi="Times New Roman" w:cs="Times New Roman"/>
            <w:sz w:val="24"/>
            <w:szCs w:val="24"/>
          </w:rPr>
          <w:delText>n</w:delText>
        </w:r>
        <w:r w:rsidRPr="009B35E5" w:rsidDel="00342F54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F5625A" w:rsidRPr="009B35E5" w:rsidDel="00342F54">
          <w:rPr>
            <w:rFonts w:ascii="Times New Roman" w:hAnsi="Times New Roman" w:cs="Times New Roman"/>
            <w:sz w:val="24"/>
            <w:szCs w:val="24"/>
          </w:rPr>
          <w:delText xml:space="preserve">el </w:delText>
        </w:r>
        <w:r w:rsidRPr="009B35E5" w:rsidDel="00342F54">
          <w:rPr>
            <w:rFonts w:ascii="Times New Roman" w:hAnsi="Times New Roman" w:cs="Times New Roman"/>
            <w:sz w:val="24"/>
            <w:szCs w:val="24"/>
          </w:rPr>
          <w:delText>nuestro proyecto.</w:delText>
        </w:r>
      </w:del>
    </w:p>
    <w:p w:rsidR="000E099E" w:rsidRPr="009B35E5" w:rsidDel="00342F54" w:rsidRDefault="000E099E">
      <w:pPr>
        <w:rPr>
          <w:del w:id="91" w:author="Angie" w:date="2014-04-22T18:26:00Z"/>
          <w:rFonts w:ascii="Times New Roman" w:hAnsi="Times New Roman" w:cs="Times New Roman"/>
          <w:sz w:val="24"/>
          <w:szCs w:val="24"/>
        </w:rPr>
      </w:pPr>
    </w:p>
    <w:p w:rsidR="000E099E" w:rsidRPr="009B35E5" w:rsidDel="00342F54" w:rsidRDefault="000E099E">
      <w:pPr>
        <w:rPr>
          <w:del w:id="92" w:author="Angie" w:date="2014-04-22T18:26:00Z"/>
          <w:rFonts w:ascii="Times New Roman" w:hAnsi="Times New Roman" w:cs="Times New Roman"/>
          <w:sz w:val="24"/>
          <w:szCs w:val="24"/>
        </w:rPr>
      </w:pPr>
    </w:p>
    <w:p w:rsidR="002053D0" w:rsidRPr="009B35E5" w:rsidDel="00342F54" w:rsidRDefault="005021D8" w:rsidP="00572DFD">
      <w:pPr>
        <w:pStyle w:val="Ttulo2"/>
        <w:rPr>
          <w:del w:id="93" w:author="Angie" w:date="2014-04-22T18:26:00Z"/>
          <w:rFonts w:ascii="Times New Roman" w:hAnsi="Times New Roman" w:cs="Times New Roman"/>
          <w:sz w:val="24"/>
          <w:szCs w:val="24"/>
        </w:rPr>
      </w:pPr>
      <w:bookmarkStart w:id="94" w:name="_Toc384144918"/>
      <w:del w:id="95" w:author="Angie" w:date="2014-04-22T18:26:00Z">
        <w:r w:rsidRPr="009B35E5" w:rsidDel="00342F54">
          <w:rPr>
            <w:rFonts w:ascii="Times New Roman" w:hAnsi="Times New Roman" w:cs="Times New Roman"/>
            <w:sz w:val="24"/>
            <w:szCs w:val="24"/>
          </w:rPr>
          <w:delText>- Importancia en el uso sustentable del recurso hídrico:</w:delText>
        </w:r>
      </w:del>
    </w:p>
    <w:p w:rsidR="000E099E" w:rsidRPr="009B35E5" w:rsidDel="00342F54" w:rsidRDefault="002053D0" w:rsidP="002053D0">
      <w:pPr>
        <w:rPr>
          <w:del w:id="96" w:author="Angie" w:date="2014-04-22T18:26:00Z"/>
          <w:rFonts w:ascii="Times New Roman" w:hAnsi="Times New Roman" w:cs="Times New Roman"/>
          <w:sz w:val="24"/>
          <w:szCs w:val="24"/>
        </w:rPr>
      </w:pPr>
      <w:del w:id="97" w:author="Angie" w:date="2014-04-22T18:26:00Z">
        <w:r w:rsidRPr="009B35E5" w:rsidDel="00342F54">
          <w:rPr>
            <w:rFonts w:ascii="Times New Roman" w:hAnsi="Times New Roman" w:cs="Times New Roman"/>
            <w:sz w:val="24"/>
            <w:szCs w:val="24"/>
          </w:rPr>
          <w:delText>L</w:delText>
        </w:r>
        <w:r w:rsidR="005021D8" w:rsidRPr="009B35E5" w:rsidDel="00342F54">
          <w:rPr>
            <w:rFonts w:ascii="Times New Roman" w:hAnsi="Times New Roman" w:cs="Times New Roman"/>
            <w:sz w:val="24"/>
            <w:szCs w:val="24"/>
          </w:rPr>
          <w:delText>a importancia de mantener un uso sustentable hace parte de los cuidados de los recursos hídricos para mantener el fortalecimi</w:delText>
        </w:r>
        <w:r w:rsidR="00F5625A" w:rsidRPr="009B35E5" w:rsidDel="00342F54">
          <w:rPr>
            <w:rFonts w:ascii="Times New Roman" w:hAnsi="Times New Roman" w:cs="Times New Roman"/>
            <w:sz w:val="24"/>
            <w:szCs w:val="24"/>
          </w:rPr>
          <w:delText>ento de cuencas, ríos y lagos. L</w:delText>
        </w:r>
        <w:r w:rsidR="005021D8" w:rsidRPr="009B35E5" w:rsidDel="00342F54">
          <w:rPr>
            <w:rFonts w:ascii="Times New Roman" w:hAnsi="Times New Roman" w:cs="Times New Roman"/>
            <w:sz w:val="24"/>
            <w:szCs w:val="24"/>
          </w:rPr>
          <w:delText>os cuales son el sustento diario de vida de las personas y animales de un planeta en constante evolución.</w:delText>
        </w:r>
        <w:bookmarkEnd w:id="94"/>
      </w:del>
    </w:p>
    <w:p w:rsidR="000E099E" w:rsidRPr="009B35E5" w:rsidDel="00342F54" w:rsidRDefault="000E099E">
      <w:pPr>
        <w:rPr>
          <w:del w:id="98" w:author="Angie" w:date="2014-04-22T18:26:00Z"/>
          <w:rFonts w:ascii="Times New Roman" w:hAnsi="Times New Roman" w:cs="Times New Roman"/>
          <w:sz w:val="24"/>
          <w:szCs w:val="24"/>
        </w:rPr>
      </w:pPr>
    </w:p>
    <w:p w:rsidR="002053D0" w:rsidRPr="009B35E5" w:rsidDel="00342F54" w:rsidRDefault="005021D8" w:rsidP="00572DFD">
      <w:pPr>
        <w:pStyle w:val="Ttulo2"/>
        <w:rPr>
          <w:del w:id="99" w:author="Angie" w:date="2014-04-22T18:26:00Z"/>
          <w:rFonts w:ascii="Times New Roman" w:hAnsi="Times New Roman" w:cs="Times New Roman"/>
          <w:sz w:val="24"/>
          <w:szCs w:val="24"/>
        </w:rPr>
      </w:pPr>
      <w:bookmarkStart w:id="100" w:name="_Toc384144919"/>
      <w:del w:id="101" w:author="Angie" w:date="2014-04-22T18:26:00Z">
        <w:r w:rsidRPr="009B35E5" w:rsidDel="00342F54">
          <w:rPr>
            <w:rFonts w:ascii="Times New Roman" w:hAnsi="Times New Roman" w:cs="Times New Roman"/>
            <w:sz w:val="24"/>
            <w:szCs w:val="24"/>
          </w:rPr>
          <w:delText>- Inversión coherente con los negocios:</w:delText>
        </w:r>
      </w:del>
    </w:p>
    <w:p w:rsidR="000E099E" w:rsidRPr="009B35E5" w:rsidDel="00342F54" w:rsidRDefault="002053D0" w:rsidP="002053D0">
      <w:pPr>
        <w:rPr>
          <w:del w:id="102" w:author="Angie" w:date="2014-04-22T18:26:00Z"/>
          <w:rFonts w:ascii="Times New Roman" w:hAnsi="Times New Roman" w:cs="Times New Roman"/>
          <w:sz w:val="24"/>
          <w:szCs w:val="24"/>
        </w:rPr>
      </w:pPr>
      <w:del w:id="103" w:author="Angie" w:date="2014-04-22T18:26:00Z">
        <w:r w:rsidRPr="009B35E5" w:rsidDel="00342F54">
          <w:rPr>
            <w:rFonts w:ascii="Times New Roman" w:hAnsi="Times New Roman" w:cs="Times New Roman"/>
            <w:sz w:val="24"/>
            <w:szCs w:val="24"/>
          </w:rPr>
          <w:delText>É</w:delText>
        </w:r>
        <w:r w:rsidR="005021D8" w:rsidRPr="009B35E5" w:rsidDel="00342F54">
          <w:rPr>
            <w:rFonts w:ascii="Times New Roman" w:hAnsi="Times New Roman" w:cs="Times New Roman"/>
            <w:sz w:val="24"/>
            <w:szCs w:val="24"/>
            <w:highlight w:val="white"/>
          </w:rPr>
          <w:delText>ste punto debe ser tratado por la alta gerencia de la empresa, motivo por el cual no se tendrá en cuenta en el análisis de este proyecto.</w:delText>
        </w:r>
        <w:bookmarkEnd w:id="100"/>
      </w:del>
    </w:p>
    <w:p w:rsidR="002053D0" w:rsidRPr="009B35E5" w:rsidDel="00342F54" w:rsidRDefault="002053D0" w:rsidP="002053D0">
      <w:pPr>
        <w:rPr>
          <w:del w:id="104" w:author="Angie" w:date="2014-04-22T18:26:00Z"/>
          <w:rFonts w:ascii="Times New Roman" w:hAnsi="Times New Roman" w:cs="Times New Roman"/>
          <w:sz w:val="24"/>
          <w:szCs w:val="24"/>
        </w:rPr>
      </w:pPr>
    </w:p>
    <w:p w:rsidR="002053D0" w:rsidRPr="009B35E5" w:rsidDel="00342F54" w:rsidRDefault="005021D8" w:rsidP="002053D0">
      <w:pPr>
        <w:pStyle w:val="Ttulo2"/>
        <w:rPr>
          <w:del w:id="105" w:author="Angie" w:date="2014-04-22T18:26:00Z"/>
          <w:rFonts w:ascii="Times New Roman" w:hAnsi="Times New Roman" w:cs="Times New Roman"/>
          <w:sz w:val="24"/>
          <w:szCs w:val="24"/>
        </w:rPr>
      </w:pPr>
      <w:del w:id="106" w:author="Angie" w:date="2014-04-22T18:26:00Z">
        <w:r w:rsidRPr="009B35E5" w:rsidDel="00342F54">
          <w:rPr>
            <w:rFonts w:ascii="Times New Roman" w:hAnsi="Times New Roman" w:cs="Times New Roman"/>
            <w:sz w:val="24"/>
            <w:szCs w:val="24"/>
          </w:rPr>
          <w:delText>- Planeación adecuada:</w:delText>
        </w:r>
      </w:del>
    </w:p>
    <w:p w:rsidR="000E099E" w:rsidRPr="009B35E5" w:rsidDel="00342F54" w:rsidRDefault="002053D0" w:rsidP="002053D0">
      <w:pPr>
        <w:rPr>
          <w:del w:id="107" w:author="Angie" w:date="2014-04-22T18:26:00Z"/>
          <w:rFonts w:ascii="Times New Roman" w:hAnsi="Times New Roman" w:cs="Times New Roman"/>
          <w:sz w:val="24"/>
          <w:szCs w:val="24"/>
        </w:rPr>
      </w:pPr>
      <w:del w:id="108" w:author="Angie" w:date="2014-04-22T18:26:00Z">
        <w:r w:rsidRPr="009B35E5" w:rsidDel="00342F54">
          <w:rPr>
            <w:rFonts w:ascii="Times New Roman" w:hAnsi="Times New Roman" w:cs="Times New Roman"/>
            <w:sz w:val="24"/>
            <w:szCs w:val="24"/>
          </w:rPr>
          <w:delText>L</w:delText>
        </w:r>
        <w:r w:rsidR="005021D8" w:rsidRPr="009B35E5" w:rsidDel="00342F54">
          <w:rPr>
            <w:rFonts w:ascii="Times New Roman" w:hAnsi="Times New Roman" w:cs="Times New Roman"/>
            <w:sz w:val="24"/>
            <w:szCs w:val="24"/>
          </w:rPr>
          <w:delText xml:space="preserve">as actividades que se deben desarrollar para cumplir este medio deben ser propuestas y ejecutadas por la alta gerencia de la empresa por lo tanto en este proyecto no se analizarán estas actividades. </w:delText>
        </w:r>
      </w:del>
    </w:p>
    <w:p w:rsidR="000E099E" w:rsidRDefault="00503FE3" w:rsidP="003D7FE2">
      <w:pPr>
        <w:pStyle w:val="Ttulo1"/>
        <w:jc w:val="center"/>
        <w:rPr>
          <w:ins w:id="109" w:author="Andres" w:date="2014-04-15T17:29:00Z"/>
          <w:rFonts w:ascii="Times New Roman" w:hAnsi="Times New Roman" w:cs="Times New Roman"/>
          <w:b w:val="0"/>
          <w:sz w:val="24"/>
          <w:szCs w:val="24"/>
        </w:rPr>
      </w:pPr>
      <w:bookmarkStart w:id="110" w:name="_Toc385957912"/>
      <w:ins w:id="111" w:author="Andres" w:date="2014-04-15T17:28:00Z">
        <w:r>
          <w:rPr>
            <w:rFonts w:ascii="Times New Roman" w:hAnsi="Times New Roman" w:cs="Times New Roman"/>
            <w:sz w:val="24"/>
            <w:szCs w:val="24"/>
          </w:rPr>
          <w:lastRenderedPageBreak/>
          <w:t>Detalle de actividades por componente</w:t>
        </w:r>
        <w:del w:id="112" w:author="Angie" w:date="2014-04-22T18:56:00Z">
          <w:r w:rsidDel="003D7FE2">
            <w:rPr>
              <w:rFonts w:ascii="Times New Roman" w:hAnsi="Times New Roman" w:cs="Times New Roman"/>
              <w:sz w:val="24"/>
              <w:szCs w:val="24"/>
            </w:rPr>
            <w:delText>:</w:delText>
          </w:r>
        </w:del>
      </w:ins>
      <w:del w:id="113" w:author="Andres" w:date="2014-04-15T17:28:00Z">
        <w:r w:rsidR="005021D8" w:rsidRPr="009B35E5" w:rsidDel="00503FE3">
          <w:rPr>
            <w:rFonts w:ascii="Times New Roman" w:hAnsi="Times New Roman" w:cs="Times New Roman"/>
            <w:sz w:val="24"/>
            <w:szCs w:val="24"/>
          </w:rPr>
          <w:delText>Medios</w:delText>
        </w:r>
        <w:r w:rsidR="002053D0" w:rsidRPr="009B35E5" w:rsidDel="00503FE3">
          <w:rPr>
            <w:rFonts w:ascii="Times New Roman" w:hAnsi="Times New Roman" w:cs="Times New Roman"/>
            <w:sz w:val="24"/>
            <w:szCs w:val="24"/>
          </w:rPr>
          <w:delText xml:space="preserve"> de interés para el proyecto</w:delText>
        </w:r>
        <w:r w:rsidR="005021D8" w:rsidRPr="009B35E5" w:rsidDel="00503FE3">
          <w:rPr>
            <w:rFonts w:ascii="Times New Roman" w:hAnsi="Times New Roman" w:cs="Times New Roman"/>
            <w:sz w:val="24"/>
            <w:szCs w:val="24"/>
          </w:rPr>
          <w:delText>:</w:delText>
        </w:r>
      </w:del>
      <w:bookmarkEnd w:id="110"/>
    </w:p>
    <w:p w:rsidR="00503FE3" w:rsidRDefault="00503FE3" w:rsidP="00503FE3">
      <w:pPr>
        <w:rPr>
          <w:ins w:id="114" w:author="Andres" w:date="2014-04-15T17:29:00Z"/>
        </w:rPr>
      </w:pPr>
    </w:p>
    <w:p w:rsidR="00503FE3" w:rsidRPr="00503FE3" w:rsidRDefault="00503FE3" w:rsidP="00503FE3"/>
    <w:p w:rsidR="00596125" w:rsidRPr="009B35E5" w:rsidDel="00342F54" w:rsidRDefault="005021D8" w:rsidP="00E45326">
      <w:pPr>
        <w:pStyle w:val="Ttulo2"/>
        <w:numPr>
          <w:ilvl w:val="0"/>
          <w:numId w:val="8"/>
        </w:numPr>
        <w:rPr>
          <w:del w:id="115" w:author="Angie" w:date="2014-04-22T18:27:00Z"/>
          <w:rFonts w:ascii="Times New Roman" w:hAnsi="Times New Roman" w:cs="Times New Roman"/>
          <w:sz w:val="24"/>
          <w:szCs w:val="24"/>
        </w:rPr>
      </w:pPr>
      <w:bookmarkStart w:id="116" w:name="_Toc384144921"/>
      <w:bookmarkStart w:id="117" w:name="_Toc385957113"/>
      <w:bookmarkStart w:id="118" w:name="_Toc385957177"/>
      <w:bookmarkStart w:id="119" w:name="_Toc385957215"/>
      <w:bookmarkStart w:id="120" w:name="_Toc385957913"/>
      <w:del w:id="121" w:author="Angie" w:date="2014-04-22T18:27:00Z">
        <w:r w:rsidRPr="009B35E5" w:rsidDel="00342F54">
          <w:rPr>
            <w:rFonts w:ascii="Times New Roman" w:hAnsi="Times New Roman" w:cs="Times New Roman"/>
            <w:sz w:val="24"/>
            <w:szCs w:val="24"/>
          </w:rPr>
          <w:delText xml:space="preserve">Mayor interés del consumidor en </w:delText>
        </w:r>
        <w:r w:rsidR="002053D0" w:rsidRPr="009B35E5" w:rsidDel="00342F54">
          <w:rPr>
            <w:rFonts w:ascii="Times New Roman" w:hAnsi="Times New Roman" w:cs="Times New Roman"/>
            <w:sz w:val="24"/>
            <w:szCs w:val="24"/>
          </w:rPr>
          <w:delText>interactuar con la institución:</w:delText>
        </w:r>
        <w:bookmarkEnd w:id="117"/>
        <w:bookmarkEnd w:id="118"/>
        <w:bookmarkEnd w:id="119"/>
        <w:bookmarkEnd w:id="120"/>
      </w:del>
    </w:p>
    <w:p w:rsidR="00596125" w:rsidRPr="009B35E5" w:rsidDel="00342F54" w:rsidRDefault="00596125" w:rsidP="00596125">
      <w:pPr>
        <w:rPr>
          <w:del w:id="122" w:author="Angie" w:date="2014-04-22T18:27:00Z"/>
          <w:rFonts w:ascii="Times New Roman" w:hAnsi="Times New Roman" w:cs="Times New Roman"/>
          <w:sz w:val="24"/>
          <w:szCs w:val="24"/>
        </w:rPr>
      </w:pPr>
      <w:del w:id="123" w:author="Angie" w:date="2014-04-22T18:27:00Z">
        <w:r w:rsidRPr="009B35E5" w:rsidDel="00342F54">
          <w:rPr>
            <w:rFonts w:ascii="Times New Roman" w:hAnsi="Times New Roman" w:cs="Times New Roman"/>
            <w:sz w:val="24"/>
            <w:szCs w:val="24"/>
          </w:rPr>
          <w:delText>Las siguientes actividades se han planteado con el objetivo de garantizar que este medio se cumpla:</w:delText>
        </w:r>
      </w:del>
    </w:p>
    <w:p w:rsidR="00596125" w:rsidRPr="009B35E5" w:rsidDel="00342F54" w:rsidRDefault="00596125" w:rsidP="00596125">
      <w:pPr>
        <w:pStyle w:val="Ttulo2"/>
        <w:rPr>
          <w:del w:id="124" w:author="Angie" w:date="2014-04-22T18:27:00Z"/>
          <w:rFonts w:ascii="Times New Roman" w:hAnsi="Times New Roman" w:cs="Times New Roman"/>
          <w:sz w:val="24"/>
          <w:szCs w:val="24"/>
        </w:rPr>
      </w:pPr>
    </w:p>
    <w:p w:rsidR="00596125" w:rsidRPr="009B35E5" w:rsidDel="00342F54" w:rsidRDefault="00596125" w:rsidP="00596125">
      <w:pPr>
        <w:numPr>
          <w:ilvl w:val="1"/>
          <w:numId w:val="8"/>
        </w:numPr>
        <w:contextualSpacing/>
        <w:jc w:val="both"/>
        <w:rPr>
          <w:del w:id="125" w:author="Angie" w:date="2014-04-22T18:27:00Z"/>
          <w:rFonts w:ascii="Times New Roman" w:hAnsi="Times New Roman" w:cs="Times New Roman"/>
          <w:sz w:val="24"/>
          <w:szCs w:val="24"/>
        </w:rPr>
      </w:pPr>
      <w:del w:id="126" w:author="Angie" w:date="2014-04-22T18:27:00Z">
        <w:r w:rsidRPr="009B35E5" w:rsidDel="00342F54">
          <w:rPr>
            <w:rFonts w:ascii="Times New Roman" w:hAnsi="Times New Roman" w:cs="Times New Roman"/>
            <w:sz w:val="24"/>
            <w:szCs w:val="24"/>
          </w:rPr>
          <w:delText>Campañas para dar a conocer las herramientas habilitadas para la interacción con la institución</w:delText>
        </w:r>
      </w:del>
    </w:p>
    <w:p w:rsidR="00596125" w:rsidRPr="009B35E5" w:rsidDel="00342F54" w:rsidRDefault="00596125" w:rsidP="00596125">
      <w:pPr>
        <w:numPr>
          <w:ilvl w:val="1"/>
          <w:numId w:val="8"/>
        </w:numPr>
        <w:contextualSpacing/>
        <w:jc w:val="both"/>
        <w:rPr>
          <w:del w:id="127" w:author="Angie" w:date="2014-04-22T18:27:00Z"/>
          <w:rFonts w:ascii="Times New Roman" w:hAnsi="Times New Roman" w:cs="Times New Roman"/>
          <w:sz w:val="24"/>
          <w:szCs w:val="24"/>
        </w:rPr>
      </w:pPr>
      <w:del w:id="128" w:author="Angie" w:date="2014-04-22T18:27:00Z">
        <w:r w:rsidRPr="009B35E5" w:rsidDel="00342F54">
          <w:rPr>
            <w:rFonts w:ascii="Times New Roman" w:hAnsi="Times New Roman" w:cs="Times New Roman"/>
            <w:sz w:val="24"/>
            <w:szCs w:val="24"/>
          </w:rPr>
          <w:delText>Crear comités comunitarios de información de las actividades de la institución con la comunidad</w:delText>
        </w:r>
      </w:del>
    </w:p>
    <w:p w:rsidR="00596125" w:rsidRPr="00EC071A" w:rsidRDefault="00EC071A" w:rsidP="00EC071A">
      <w:pPr>
        <w:jc w:val="both"/>
        <w:rPr>
          <w:rFonts w:ascii="Times New Roman" w:hAnsi="Times New Roman" w:cs="Times New Roman"/>
          <w:sz w:val="24"/>
          <w:szCs w:val="24"/>
        </w:rPr>
      </w:pPr>
      <w:r w:rsidRPr="00EC07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del w:id="129" w:author="Angie" w:date="2014-04-22T19:16:00Z">
        <w:r w:rsidRPr="00EC071A" w:rsidDel="00EC071A">
          <w:rPr>
            <w:rFonts w:ascii="Times New Roman" w:hAnsi="Times New Roman" w:cs="Times New Roman"/>
            <w:sz w:val="24"/>
            <w:szCs w:val="24"/>
          </w:rPr>
          <w:delText>1</w:delText>
        </w:r>
        <w:r w:rsidDel="00EC071A">
          <w:rPr>
            <w:rFonts w:ascii="Times New Roman" w:hAnsi="Times New Roman" w:cs="Times New Roman"/>
            <w:sz w:val="24"/>
            <w:szCs w:val="24"/>
          </w:rPr>
          <w:delText>.3.</w:delText>
        </w:r>
      </w:del>
      <w:del w:id="130" w:author="Angie" w:date="2014-04-22T18:27:00Z">
        <w:r w:rsidR="00596125" w:rsidRPr="00EC071A" w:rsidDel="00342F54">
          <w:rPr>
            <w:rFonts w:ascii="Times New Roman" w:hAnsi="Times New Roman" w:cs="Times New Roman"/>
            <w:sz w:val="24"/>
            <w:szCs w:val="24"/>
          </w:rPr>
          <w:delText>Realizar capacitaciones sobre la diferente temática del recurso hídrico</w:delText>
        </w:r>
      </w:del>
    </w:p>
    <w:p w:rsidR="00596125" w:rsidRPr="009B35E5" w:rsidRDefault="00596125" w:rsidP="00596125">
      <w:pPr>
        <w:ind w:left="792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E099E" w:rsidRPr="003D7FE2" w:rsidRDefault="005021D8" w:rsidP="003D7FE2">
      <w:pPr>
        <w:pStyle w:val="Ttulo2"/>
        <w:numPr>
          <w:ilvl w:val="0"/>
          <w:numId w:val="17"/>
        </w:numPr>
        <w:spacing w:line="48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31" w:name="_Toc385957914"/>
      <w:bookmarkEnd w:id="116"/>
      <w:r w:rsidRPr="003D7FE2">
        <w:rPr>
          <w:rFonts w:ascii="Times New Roman" w:hAnsi="Times New Roman" w:cs="Times New Roman"/>
          <w:color w:val="auto"/>
          <w:sz w:val="24"/>
          <w:szCs w:val="24"/>
        </w:rPr>
        <w:t>Presencia de herramientas tecnológicas de participación ciudadana:</w:t>
      </w:r>
      <w:bookmarkEnd w:id="131"/>
    </w:p>
    <w:p w:rsidR="00596125" w:rsidRPr="009B35E5" w:rsidRDefault="00596125" w:rsidP="003D7FE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5E5">
        <w:rPr>
          <w:rFonts w:ascii="Times New Roman" w:hAnsi="Times New Roman" w:cs="Times New Roman"/>
          <w:sz w:val="24"/>
          <w:szCs w:val="24"/>
        </w:rPr>
        <w:t>Para permitir que este medio se materialice se proponen actividades enfocadas en el desarrollo de herramientas tecnológicas que ayuden al cliente ampliar el portafolio de servicios de retroalimentación e interacción con sus usuarios de tal modo que la comunidad tenga los medios adecuados para poder dar a conocer a la institución sus aportes e intereses referentes a la destinación de los recursos destinados al recurso hídrico. A continuación se listan las actividades establecidas que forman parte de las acciones de éste medio:</w:t>
      </w:r>
    </w:p>
    <w:p w:rsidR="000E099E" w:rsidRPr="009B35E5" w:rsidRDefault="005021D8" w:rsidP="003D7FE2">
      <w:pPr>
        <w:pStyle w:val="Prrafodelista"/>
        <w:numPr>
          <w:ilvl w:val="1"/>
          <w:numId w:val="1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5E5">
        <w:rPr>
          <w:rFonts w:ascii="Times New Roman" w:hAnsi="Times New Roman" w:cs="Times New Roman"/>
          <w:sz w:val="24"/>
          <w:szCs w:val="24"/>
        </w:rPr>
        <w:t>Desarrollar un videojuego educativo que enseñe y promueva el uso eficiente del agua</w:t>
      </w:r>
    </w:p>
    <w:p w:rsidR="000E099E" w:rsidRPr="009B35E5" w:rsidRDefault="005021D8" w:rsidP="003D7FE2">
      <w:pPr>
        <w:pStyle w:val="Prrafodelista"/>
        <w:numPr>
          <w:ilvl w:val="1"/>
          <w:numId w:val="1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5E5">
        <w:rPr>
          <w:rFonts w:ascii="Times New Roman" w:hAnsi="Times New Roman" w:cs="Times New Roman"/>
          <w:sz w:val="24"/>
          <w:szCs w:val="24"/>
        </w:rPr>
        <w:t>Plataforma para postular proyectos ambientales institucionales y comunitarios</w:t>
      </w:r>
    </w:p>
    <w:p w:rsidR="003D7FE2" w:rsidRDefault="003D7F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D7FE2" w:rsidRPr="003D7FE2" w:rsidRDefault="003D7FE2" w:rsidP="003D7FE2">
      <w:pPr>
        <w:pStyle w:val="Epgrafe"/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132" w:name="_Toc385957926"/>
      <w:ins w:id="133" w:author="Angie" w:date="2014-04-22T18:58:00Z">
        <w:r w:rsidRPr="003D7FE2">
          <w:rPr>
            <w:rFonts w:ascii="Times New Roman" w:hAnsi="Times New Roman" w:cs="Times New Roman"/>
            <w:sz w:val="24"/>
            <w:szCs w:val="24"/>
          </w:rPr>
          <w:lastRenderedPageBreak/>
          <w:t xml:space="preserve">Tabla </w:t>
        </w:r>
        <w:r w:rsidRPr="003D7FE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D7FE2">
          <w:rPr>
            <w:rFonts w:ascii="Times New Roman" w:hAnsi="Times New Roman" w:cs="Times New Roman"/>
            <w:sz w:val="24"/>
            <w:szCs w:val="24"/>
          </w:rPr>
          <w:instrText xml:space="preserve"> SEQ Tabla \* ARABIC </w:instrText>
        </w:r>
      </w:ins>
      <w:r w:rsidRPr="003D7FE2">
        <w:rPr>
          <w:rFonts w:ascii="Times New Roman" w:hAnsi="Times New Roman" w:cs="Times New Roman"/>
          <w:sz w:val="24"/>
          <w:szCs w:val="24"/>
        </w:rPr>
        <w:fldChar w:fldCharType="separate"/>
      </w:r>
      <w:ins w:id="134" w:author="Angie" w:date="2014-04-22T19:21:00Z">
        <w:r w:rsidR="004F79CB">
          <w:rPr>
            <w:rFonts w:ascii="Times New Roman" w:hAnsi="Times New Roman" w:cs="Times New Roman"/>
            <w:noProof/>
            <w:sz w:val="24"/>
            <w:szCs w:val="24"/>
          </w:rPr>
          <w:t>1</w:t>
        </w:r>
      </w:ins>
      <w:ins w:id="135" w:author="Angie" w:date="2014-04-22T18:58:00Z">
        <w:r w:rsidRPr="003D7FE2">
          <w:rPr>
            <w:rFonts w:ascii="Times New Roman" w:hAnsi="Times New Roman" w:cs="Times New Roman"/>
            <w:sz w:val="24"/>
            <w:szCs w:val="24"/>
          </w:rPr>
          <w:fldChar w:fldCharType="end"/>
        </w:r>
        <w:r w:rsidRPr="003D7FE2">
          <w:rPr>
            <w:rFonts w:ascii="Times New Roman" w:hAnsi="Times New Roman" w:cs="Times New Roman"/>
            <w:sz w:val="24"/>
            <w:szCs w:val="24"/>
          </w:rPr>
          <w:t>. Actividad 4.1</w:t>
        </w:r>
      </w:ins>
      <w:bookmarkEnd w:id="132"/>
    </w:p>
    <w:p w:rsidR="006B7263" w:rsidRDefault="00342F54" w:rsidP="006B7263">
      <w:pPr>
        <w:jc w:val="both"/>
        <w:rPr>
          <w:rFonts w:ascii="Times New Roman" w:hAnsi="Times New Roman" w:cs="Times New Roman"/>
          <w:sz w:val="24"/>
          <w:szCs w:val="24"/>
        </w:rPr>
      </w:pPr>
      <w:r w:rsidRPr="00342F54">
        <w:drawing>
          <wp:inline distT="0" distB="0" distL="0" distR="0" wp14:anchorId="75565370" wp14:editId="0BCBE81A">
            <wp:extent cx="5943600" cy="2683111"/>
            <wp:effectExtent l="0" t="0" r="0" b="31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3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F54" w:rsidRDefault="003D7FE2" w:rsidP="003D7FE2">
      <w:pPr>
        <w:spacing w:line="480" w:lineRule="auto"/>
        <w:jc w:val="both"/>
        <w:rPr>
          <w:ins w:id="136" w:author="Angie" w:date="2014-04-22T18:59:00Z"/>
          <w:rFonts w:ascii="Times New Roman" w:hAnsi="Times New Roman" w:cs="Times New Roman"/>
          <w:sz w:val="24"/>
          <w:szCs w:val="24"/>
        </w:rPr>
      </w:pPr>
      <w:ins w:id="137" w:author="Angie" w:date="2014-04-22T18:59:00Z">
        <w:r w:rsidRPr="003D7FE2">
          <w:rPr>
            <w:rFonts w:ascii="Times New Roman" w:hAnsi="Times New Roman" w:cs="Times New Roman"/>
            <w:b/>
            <w:sz w:val="24"/>
            <w:szCs w:val="24"/>
          </w:rPr>
          <w:t>Fuente:</w:t>
        </w:r>
        <w:r>
          <w:rPr>
            <w:rFonts w:ascii="Times New Roman" w:hAnsi="Times New Roman" w:cs="Times New Roman"/>
            <w:sz w:val="24"/>
            <w:szCs w:val="24"/>
          </w:rPr>
          <w:t xml:space="preserve"> Elaboración propia</w:t>
        </w:r>
      </w:ins>
    </w:p>
    <w:p w:rsidR="003D7FE2" w:rsidRPr="003D7FE2" w:rsidRDefault="003D7FE2" w:rsidP="003D7FE2">
      <w:pPr>
        <w:pStyle w:val="Epgrafe"/>
        <w:rPr>
          <w:rFonts w:ascii="Times New Roman" w:hAnsi="Times New Roman" w:cs="Times New Roman"/>
          <w:sz w:val="24"/>
          <w:szCs w:val="24"/>
        </w:rPr>
      </w:pPr>
      <w:ins w:id="138" w:author="Angie" w:date="2014-04-22T18:59:00Z">
        <w:r>
          <w:rPr>
            <w:rFonts w:ascii="Times New Roman" w:hAnsi="Times New Roman" w:cs="Times New Roman"/>
            <w:sz w:val="24"/>
            <w:szCs w:val="24"/>
          </w:rPr>
          <w:br/>
        </w:r>
      </w:ins>
      <w:bookmarkStart w:id="139" w:name="_Toc385957927"/>
      <w:ins w:id="140" w:author="Angie" w:date="2014-04-22T19:00:00Z">
        <w:r w:rsidRPr="003D7FE2">
          <w:rPr>
            <w:rFonts w:ascii="Times New Roman" w:hAnsi="Times New Roman" w:cs="Times New Roman"/>
            <w:sz w:val="24"/>
            <w:szCs w:val="24"/>
          </w:rPr>
          <w:t xml:space="preserve">Tabla </w:t>
        </w:r>
        <w:r w:rsidRPr="003D7FE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D7FE2">
          <w:rPr>
            <w:rFonts w:ascii="Times New Roman" w:hAnsi="Times New Roman" w:cs="Times New Roman"/>
            <w:sz w:val="24"/>
            <w:szCs w:val="24"/>
          </w:rPr>
          <w:instrText xml:space="preserve"> SEQ Tabla \* ARABIC </w:instrText>
        </w:r>
      </w:ins>
      <w:r w:rsidRPr="003D7FE2">
        <w:rPr>
          <w:rFonts w:ascii="Times New Roman" w:hAnsi="Times New Roman" w:cs="Times New Roman"/>
          <w:sz w:val="24"/>
          <w:szCs w:val="24"/>
        </w:rPr>
        <w:fldChar w:fldCharType="separate"/>
      </w:r>
      <w:ins w:id="141" w:author="Angie" w:date="2014-04-22T19:21:00Z">
        <w:r w:rsidR="004F79CB">
          <w:rPr>
            <w:rFonts w:ascii="Times New Roman" w:hAnsi="Times New Roman" w:cs="Times New Roman"/>
            <w:noProof/>
            <w:sz w:val="24"/>
            <w:szCs w:val="24"/>
          </w:rPr>
          <w:t>2</w:t>
        </w:r>
      </w:ins>
      <w:ins w:id="142" w:author="Angie" w:date="2014-04-22T19:00:00Z">
        <w:r w:rsidRPr="003D7FE2">
          <w:rPr>
            <w:rFonts w:ascii="Times New Roman" w:hAnsi="Times New Roman" w:cs="Times New Roman"/>
            <w:sz w:val="24"/>
            <w:szCs w:val="24"/>
          </w:rPr>
          <w:fldChar w:fldCharType="end"/>
        </w:r>
        <w:r w:rsidRPr="003D7FE2">
          <w:rPr>
            <w:rFonts w:ascii="Times New Roman" w:hAnsi="Times New Roman" w:cs="Times New Roman"/>
            <w:sz w:val="24"/>
            <w:szCs w:val="24"/>
          </w:rPr>
          <w:t>. Actividad 4.2</w:t>
        </w:r>
      </w:ins>
      <w:bookmarkEnd w:id="139"/>
    </w:p>
    <w:p w:rsidR="00342F54" w:rsidRDefault="008B6AE3" w:rsidP="006B7263">
      <w:pPr>
        <w:jc w:val="both"/>
        <w:rPr>
          <w:rFonts w:ascii="Times New Roman" w:hAnsi="Times New Roman" w:cs="Times New Roman"/>
          <w:sz w:val="24"/>
          <w:szCs w:val="24"/>
        </w:rPr>
      </w:pPr>
      <w:r w:rsidRPr="008B6AE3">
        <w:drawing>
          <wp:inline distT="0" distB="0" distL="0" distR="0" wp14:anchorId="2893DD07" wp14:editId="4B931621">
            <wp:extent cx="5943600" cy="2683111"/>
            <wp:effectExtent l="0" t="0" r="0" b="317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3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FE2" w:rsidRDefault="003D7FE2" w:rsidP="006B7263">
      <w:pPr>
        <w:jc w:val="both"/>
        <w:rPr>
          <w:ins w:id="143" w:author="Angie" w:date="2014-04-22T19:01:00Z"/>
          <w:rFonts w:ascii="Times New Roman" w:hAnsi="Times New Roman" w:cs="Times New Roman"/>
          <w:sz w:val="24"/>
          <w:szCs w:val="24"/>
        </w:rPr>
      </w:pPr>
      <w:ins w:id="144" w:author="Angie" w:date="2014-04-22T19:00:00Z">
        <w:r w:rsidRPr="003D7FE2">
          <w:rPr>
            <w:rFonts w:ascii="Times New Roman" w:hAnsi="Times New Roman" w:cs="Times New Roman"/>
            <w:b/>
            <w:sz w:val="24"/>
            <w:szCs w:val="24"/>
          </w:rPr>
          <w:t>Fuente:</w:t>
        </w:r>
        <w:r>
          <w:rPr>
            <w:rFonts w:ascii="Times New Roman" w:hAnsi="Times New Roman" w:cs="Times New Roman"/>
            <w:sz w:val="24"/>
            <w:szCs w:val="24"/>
          </w:rPr>
          <w:t xml:space="preserve"> Elaboración propia</w:t>
        </w:r>
      </w:ins>
    </w:p>
    <w:p w:rsidR="003D7FE2" w:rsidRDefault="003D7FE2" w:rsidP="003D7FE2">
      <w:pPr>
        <w:rPr>
          <w:ins w:id="145" w:author="Angie" w:date="2014-04-22T19:01:00Z"/>
        </w:rPr>
      </w:pPr>
      <w:ins w:id="146" w:author="Angie" w:date="2014-04-22T19:01:00Z">
        <w:r>
          <w:br w:type="page"/>
        </w:r>
      </w:ins>
    </w:p>
    <w:p w:rsidR="003D7FE2" w:rsidRPr="003D7FE2" w:rsidRDefault="003D7FE2" w:rsidP="003D7FE2">
      <w:pPr>
        <w:pStyle w:val="Epgrafe"/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147" w:name="_Toc385957928"/>
      <w:ins w:id="148" w:author="Angie" w:date="2014-04-22T19:01:00Z">
        <w:r w:rsidRPr="003D7FE2">
          <w:rPr>
            <w:rFonts w:ascii="Times New Roman" w:hAnsi="Times New Roman" w:cs="Times New Roman"/>
            <w:sz w:val="24"/>
            <w:szCs w:val="24"/>
          </w:rPr>
          <w:lastRenderedPageBreak/>
          <w:t xml:space="preserve">Tabla </w:t>
        </w:r>
        <w:r w:rsidRPr="003D7FE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D7FE2">
          <w:rPr>
            <w:rFonts w:ascii="Times New Roman" w:hAnsi="Times New Roman" w:cs="Times New Roman"/>
            <w:sz w:val="24"/>
            <w:szCs w:val="24"/>
          </w:rPr>
          <w:instrText xml:space="preserve"> SEQ Tabla \* ARABIC </w:instrText>
        </w:r>
      </w:ins>
      <w:r w:rsidRPr="003D7FE2">
        <w:rPr>
          <w:rFonts w:ascii="Times New Roman" w:hAnsi="Times New Roman" w:cs="Times New Roman"/>
          <w:sz w:val="24"/>
          <w:szCs w:val="24"/>
        </w:rPr>
        <w:fldChar w:fldCharType="separate"/>
      </w:r>
      <w:ins w:id="149" w:author="Angie" w:date="2014-04-22T19:21:00Z">
        <w:r w:rsidR="004F79CB">
          <w:rPr>
            <w:rFonts w:ascii="Times New Roman" w:hAnsi="Times New Roman" w:cs="Times New Roman"/>
            <w:noProof/>
            <w:sz w:val="24"/>
            <w:szCs w:val="24"/>
          </w:rPr>
          <w:t>3</w:t>
        </w:r>
      </w:ins>
      <w:ins w:id="150" w:author="Angie" w:date="2014-04-22T19:01:00Z">
        <w:r w:rsidRPr="003D7FE2">
          <w:rPr>
            <w:rFonts w:ascii="Times New Roman" w:hAnsi="Times New Roman" w:cs="Times New Roman"/>
            <w:sz w:val="24"/>
            <w:szCs w:val="24"/>
          </w:rPr>
          <w:fldChar w:fldCharType="end"/>
        </w:r>
        <w:r w:rsidRPr="003D7FE2">
          <w:rPr>
            <w:rFonts w:ascii="Times New Roman" w:hAnsi="Times New Roman" w:cs="Times New Roman"/>
            <w:sz w:val="24"/>
            <w:szCs w:val="24"/>
          </w:rPr>
          <w:t>. Total Actividades Componente 4</w:t>
        </w:r>
      </w:ins>
      <w:bookmarkEnd w:id="147"/>
    </w:p>
    <w:p w:rsidR="00D76E49" w:rsidRDefault="008B6AE3" w:rsidP="006B7263">
      <w:pPr>
        <w:jc w:val="both"/>
        <w:rPr>
          <w:rFonts w:ascii="Times New Roman" w:hAnsi="Times New Roman" w:cs="Times New Roman"/>
          <w:sz w:val="24"/>
          <w:szCs w:val="24"/>
        </w:rPr>
      </w:pPr>
      <w:r w:rsidRPr="008B6AE3">
        <w:drawing>
          <wp:inline distT="0" distB="0" distL="0" distR="0" wp14:anchorId="64C4DFDB" wp14:editId="6FCCB5AA">
            <wp:extent cx="2543175" cy="60960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A93" w:rsidRDefault="00586A93" w:rsidP="00586A93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586A93" w:rsidRDefault="00586A93" w:rsidP="00586A93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283F6A" w:rsidDel="00C844C2" w:rsidRDefault="00283F6A" w:rsidP="00283F6A">
      <w:pPr>
        <w:pStyle w:val="Epgrafe"/>
        <w:keepNext/>
        <w:jc w:val="both"/>
        <w:rPr>
          <w:del w:id="151" w:author="Angie" w:date="2014-04-22T17:33:00Z"/>
        </w:rPr>
      </w:pPr>
      <w:del w:id="152" w:author="Angie" w:date="2014-04-22T17:33:00Z">
        <w:r w:rsidDel="00C844C2">
          <w:delText xml:space="preserve">Tabla </w:delText>
        </w:r>
        <w:r w:rsidR="00C1793F" w:rsidDel="00C844C2">
          <w:fldChar w:fldCharType="begin"/>
        </w:r>
        <w:r w:rsidR="00C1793F" w:rsidDel="00C844C2">
          <w:delInstrText xml:space="preserve"> SEQ Tabla \* ARABIC </w:delInstrText>
        </w:r>
        <w:r w:rsidR="00C1793F" w:rsidDel="00C844C2">
          <w:fldChar w:fldCharType="separate"/>
        </w:r>
        <w:r w:rsidDel="00C844C2">
          <w:rPr>
            <w:noProof/>
          </w:rPr>
          <w:delText>1</w:delText>
        </w:r>
        <w:r w:rsidR="00C1793F" w:rsidDel="00C844C2">
          <w:rPr>
            <w:noProof/>
          </w:rPr>
          <w:fldChar w:fldCharType="end"/>
        </w:r>
        <w:r w:rsidDel="00C844C2">
          <w:delText xml:space="preserve"> Costos de Actividad 3.1</w:delText>
        </w:r>
      </w:del>
    </w:p>
    <w:p w:rsidR="00586A93" w:rsidRDefault="00586A93" w:rsidP="00586A93">
      <w:pPr>
        <w:jc w:val="both"/>
        <w:rPr>
          <w:rFonts w:ascii="Times New Roman" w:hAnsi="Times New Roman" w:cs="Times New Roman"/>
          <w:sz w:val="24"/>
          <w:szCs w:val="24"/>
        </w:rPr>
      </w:pPr>
      <w:r w:rsidRPr="00586A93">
        <w:rPr>
          <w:noProof/>
          <w:lang w:val="es-MX" w:eastAsia="es-MX"/>
        </w:rPr>
        <w:drawing>
          <wp:inline distT="0" distB="0" distL="0" distR="0" wp14:anchorId="1B62242F" wp14:editId="1F12E86E">
            <wp:extent cx="4389120" cy="17995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A93" w:rsidDel="00C844C2" w:rsidRDefault="00586A93" w:rsidP="00586A93">
      <w:pPr>
        <w:jc w:val="both"/>
        <w:rPr>
          <w:del w:id="153" w:author="Angie" w:date="2014-04-22T17:33:00Z"/>
          <w:rFonts w:ascii="Times New Roman" w:hAnsi="Times New Roman" w:cs="Times New Roman"/>
          <w:sz w:val="24"/>
          <w:szCs w:val="24"/>
        </w:rPr>
      </w:pPr>
      <w:del w:id="154" w:author="Angie" w:date="2014-04-22T17:33:00Z">
        <w:r w:rsidDel="00C844C2">
          <w:rPr>
            <w:rFonts w:ascii="Times New Roman" w:hAnsi="Times New Roman" w:cs="Times New Roman"/>
            <w:sz w:val="24"/>
            <w:szCs w:val="24"/>
          </w:rPr>
          <w:delText>Fuente: elaboración propia</w:delText>
        </w:r>
      </w:del>
    </w:p>
    <w:p w:rsidR="00586A93" w:rsidRDefault="00586A93" w:rsidP="00586A9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86A93" w:rsidRDefault="00586A93" w:rsidP="00586A9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83F6A" w:rsidDel="00C844C2" w:rsidRDefault="00283F6A" w:rsidP="00283F6A">
      <w:pPr>
        <w:pStyle w:val="Epgrafe"/>
        <w:keepNext/>
        <w:jc w:val="both"/>
        <w:rPr>
          <w:del w:id="155" w:author="Angie" w:date="2014-04-22T17:33:00Z"/>
        </w:rPr>
      </w:pPr>
      <w:del w:id="156" w:author="Angie" w:date="2014-04-22T17:33:00Z">
        <w:r w:rsidDel="00C844C2">
          <w:delText xml:space="preserve">Tabla </w:delText>
        </w:r>
        <w:r w:rsidR="00C1793F" w:rsidDel="00C844C2">
          <w:fldChar w:fldCharType="begin"/>
        </w:r>
        <w:r w:rsidR="00C1793F" w:rsidDel="00C844C2">
          <w:delInstrText xml:space="preserve"> SEQ Tabla \* ARABIC </w:delInstrText>
        </w:r>
        <w:r w:rsidR="00C1793F" w:rsidDel="00C844C2">
          <w:fldChar w:fldCharType="separate"/>
        </w:r>
        <w:r w:rsidDel="00C844C2">
          <w:rPr>
            <w:noProof/>
          </w:rPr>
          <w:delText>2</w:delText>
        </w:r>
        <w:r w:rsidR="00C1793F" w:rsidDel="00C844C2">
          <w:rPr>
            <w:noProof/>
          </w:rPr>
          <w:fldChar w:fldCharType="end"/>
        </w:r>
        <w:r w:rsidDel="00C844C2">
          <w:delText xml:space="preserve"> </w:delText>
        </w:r>
        <w:r w:rsidRPr="005330AC" w:rsidDel="00C844C2">
          <w:delText>Costos Actividad 3.2</w:delText>
        </w:r>
      </w:del>
    </w:p>
    <w:p w:rsidR="00586A93" w:rsidRDefault="00586A93" w:rsidP="00586A93">
      <w:pPr>
        <w:jc w:val="both"/>
        <w:rPr>
          <w:rFonts w:ascii="Times New Roman" w:hAnsi="Times New Roman" w:cs="Times New Roman"/>
          <w:sz w:val="24"/>
          <w:szCs w:val="24"/>
        </w:rPr>
      </w:pPr>
      <w:r w:rsidRPr="00586A93">
        <w:rPr>
          <w:noProof/>
          <w:lang w:val="es-MX" w:eastAsia="es-MX"/>
        </w:rPr>
        <w:drawing>
          <wp:inline distT="0" distB="0" distL="0" distR="0" wp14:anchorId="336B9722" wp14:editId="4191BEA8">
            <wp:extent cx="4389120" cy="17995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A93" w:rsidDel="00C844C2" w:rsidRDefault="00586A93" w:rsidP="00586A93">
      <w:pPr>
        <w:jc w:val="both"/>
        <w:rPr>
          <w:del w:id="157" w:author="Angie" w:date="2014-04-22T17:33:00Z"/>
          <w:rFonts w:ascii="Times New Roman" w:hAnsi="Times New Roman" w:cs="Times New Roman"/>
          <w:sz w:val="24"/>
          <w:szCs w:val="24"/>
        </w:rPr>
      </w:pPr>
      <w:del w:id="158" w:author="Angie" w:date="2014-04-22T17:33:00Z">
        <w:r w:rsidDel="00C844C2">
          <w:rPr>
            <w:rFonts w:ascii="Times New Roman" w:hAnsi="Times New Roman" w:cs="Times New Roman"/>
            <w:sz w:val="24"/>
            <w:szCs w:val="24"/>
          </w:rPr>
          <w:delText>Fuente: elaboración propia</w:delText>
        </w:r>
      </w:del>
    </w:p>
    <w:p w:rsidR="00586A93" w:rsidRDefault="00586A93" w:rsidP="00586A9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6E49" w:rsidRPr="003D7FE2" w:rsidRDefault="00D76E49" w:rsidP="003D7FE2">
      <w:pPr>
        <w:pStyle w:val="Ttulo2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59" w:name="_Toc384144920"/>
      <w:bookmarkStart w:id="160" w:name="_Toc385957915"/>
      <w:r w:rsidRPr="003D7FE2">
        <w:rPr>
          <w:rFonts w:ascii="Times New Roman" w:hAnsi="Times New Roman" w:cs="Times New Roman"/>
          <w:color w:val="auto"/>
          <w:sz w:val="24"/>
          <w:szCs w:val="24"/>
        </w:rPr>
        <w:lastRenderedPageBreak/>
        <w:t>Mayor interés de interacción con el consumidor:</w:t>
      </w:r>
      <w:bookmarkEnd w:id="160"/>
    </w:p>
    <w:p w:rsidR="003D7FE2" w:rsidRPr="007625B1" w:rsidRDefault="00D76E49" w:rsidP="007625B1">
      <w:pPr>
        <w:rPr>
          <w:rFonts w:ascii="Times New Roman" w:hAnsi="Times New Roman" w:cs="Times New Roman"/>
          <w:sz w:val="24"/>
          <w:szCs w:val="24"/>
        </w:rPr>
      </w:pPr>
      <w:r w:rsidRPr="007625B1">
        <w:rPr>
          <w:rFonts w:ascii="Times New Roman" w:hAnsi="Times New Roman" w:cs="Times New Roman"/>
          <w:sz w:val="24"/>
          <w:szCs w:val="24"/>
        </w:rPr>
        <w:t>Para garantizar que este medio se cumpla se han definido las siguientes actividades:</w:t>
      </w:r>
      <w:bookmarkEnd w:id="159"/>
    </w:p>
    <w:p w:rsidR="00D76E49" w:rsidRPr="009B35E5" w:rsidRDefault="00D76E49" w:rsidP="003D7FE2">
      <w:pPr>
        <w:numPr>
          <w:ilvl w:val="1"/>
          <w:numId w:val="17"/>
        </w:num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B35E5">
        <w:rPr>
          <w:rFonts w:ascii="Times New Roman" w:hAnsi="Times New Roman" w:cs="Times New Roman"/>
          <w:sz w:val="24"/>
          <w:szCs w:val="24"/>
        </w:rPr>
        <w:t>Realizar vigilancia tecnológica en cuanto al acercamiento del cliente con el consumidor</w:t>
      </w:r>
    </w:p>
    <w:p w:rsidR="00D76E49" w:rsidRPr="009B35E5" w:rsidRDefault="00D76E49" w:rsidP="003D7FE2">
      <w:pPr>
        <w:numPr>
          <w:ilvl w:val="1"/>
          <w:numId w:val="17"/>
        </w:num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B35E5">
        <w:rPr>
          <w:rFonts w:ascii="Times New Roman" w:hAnsi="Times New Roman" w:cs="Times New Roman"/>
          <w:sz w:val="24"/>
          <w:szCs w:val="24"/>
        </w:rPr>
        <w:t xml:space="preserve">Construir ideas de proyectos que generen un acercamiento con el consumidor </w:t>
      </w:r>
    </w:p>
    <w:p w:rsidR="00D76E49" w:rsidRPr="00C844C2" w:rsidRDefault="00D76E49" w:rsidP="001528B1">
      <w:pPr>
        <w:numPr>
          <w:ilvl w:val="1"/>
          <w:numId w:val="17"/>
        </w:num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B35E5">
        <w:rPr>
          <w:rFonts w:ascii="Times New Roman" w:hAnsi="Times New Roman" w:cs="Times New Roman"/>
          <w:sz w:val="24"/>
          <w:szCs w:val="24"/>
        </w:rPr>
        <w:t>Realizar encuestas para analizar lo que piensan los consumidores frente a la institución</w:t>
      </w:r>
    </w:p>
    <w:p w:rsidR="003D7FE2" w:rsidRPr="003D7FE2" w:rsidRDefault="003D7FE2" w:rsidP="001528B1">
      <w:pPr>
        <w:pStyle w:val="Epgrafe"/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161" w:name="_Toc385957929"/>
      <w:ins w:id="162" w:author="Angie" w:date="2014-04-22T19:03:00Z">
        <w:r w:rsidRPr="003D7FE2">
          <w:rPr>
            <w:rFonts w:ascii="Times New Roman" w:hAnsi="Times New Roman" w:cs="Times New Roman"/>
            <w:sz w:val="24"/>
            <w:szCs w:val="24"/>
          </w:rPr>
          <w:t xml:space="preserve">Tabla </w:t>
        </w:r>
        <w:r w:rsidRPr="003D7FE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D7FE2">
          <w:rPr>
            <w:rFonts w:ascii="Times New Roman" w:hAnsi="Times New Roman" w:cs="Times New Roman"/>
            <w:sz w:val="24"/>
            <w:szCs w:val="24"/>
          </w:rPr>
          <w:instrText xml:space="preserve"> SEQ Tabla \* ARABIC </w:instrText>
        </w:r>
      </w:ins>
      <w:r w:rsidRPr="003D7FE2">
        <w:rPr>
          <w:rFonts w:ascii="Times New Roman" w:hAnsi="Times New Roman" w:cs="Times New Roman"/>
          <w:sz w:val="24"/>
          <w:szCs w:val="24"/>
        </w:rPr>
        <w:fldChar w:fldCharType="separate"/>
      </w:r>
      <w:ins w:id="163" w:author="Angie" w:date="2014-04-22T19:03:00Z">
        <w:r w:rsidRPr="003D7FE2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3D7FE2">
          <w:rPr>
            <w:rFonts w:ascii="Times New Roman" w:hAnsi="Times New Roman" w:cs="Times New Roman"/>
            <w:sz w:val="24"/>
            <w:szCs w:val="24"/>
          </w:rPr>
          <w:fldChar w:fldCharType="end"/>
        </w:r>
        <w:r w:rsidRPr="003D7FE2">
          <w:rPr>
            <w:rFonts w:ascii="Times New Roman" w:hAnsi="Times New Roman" w:cs="Times New Roman"/>
            <w:sz w:val="24"/>
            <w:szCs w:val="24"/>
          </w:rPr>
          <w:t>. Actividad 5.1</w:t>
        </w:r>
      </w:ins>
      <w:bookmarkEnd w:id="161"/>
    </w:p>
    <w:p w:rsidR="00D76E49" w:rsidRDefault="00D76E49" w:rsidP="00D76E49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76E49">
        <w:drawing>
          <wp:inline distT="0" distB="0" distL="0" distR="0" wp14:anchorId="0F4BFB91" wp14:editId="70FE968E">
            <wp:extent cx="5943600" cy="232649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E49" w:rsidRPr="007625B1" w:rsidRDefault="007625B1" w:rsidP="007625B1">
      <w:pPr>
        <w:rPr>
          <w:ins w:id="164" w:author="Angie" w:date="2014-04-22T19:03:00Z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ins w:id="165" w:author="Angie" w:date="2014-04-22T19:03:00Z">
        <w:r w:rsidR="003D7FE2" w:rsidRPr="007625B1">
          <w:rPr>
            <w:rFonts w:ascii="Times New Roman" w:hAnsi="Times New Roman" w:cs="Times New Roman"/>
            <w:b/>
            <w:sz w:val="24"/>
            <w:szCs w:val="24"/>
          </w:rPr>
          <w:t>Fuente:</w:t>
        </w:r>
        <w:r w:rsidR="003D7FE2" w:rsidRPr="007625B1">
          <w:rPr>
            <w:rFonts w:ascii="Times New Roman" w:hAnsi="Times New Roman" w:cs="Times New Roman"/>
            <w:sz w:val="24"/>
            <w:szCs w:val="24"/>
          </w:rPr>
          <w:t xml:space="preserve"> Elaboración propia</w:t>
        </w:r>
      </w:ins>
    </w:p>
    <w:p w:rsidR="001528B1" w:rsidRDefault="001528B1">
      <w:pPr>
        <w:rPr>
          <w:ins w:id="166" w:author="Angie" w:date="2014-04-22T19:04:00Z"/>
        </w:rPr>
      </w:pPr>
      <w:ins w:id="167" w:author="Angie" w:date="2014-04-22T19:04:00Z">
        <w:r>
          <w:br w:type="page"/>
        </w:r>
      </w:ins>
    </w:p>
    <w:p w:rsidR="003D7FE2" w:rsidRPr="003D7FE2" w:rsidRDefault="003D7FE2" w:rsidP="001528B1">
      <w:pPr>
        <w:pStyle w:val="Epgrafe"/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168" w:name="_Toc385957930"/>
      <w:ins w:id="169" w:author="Angie" w:date="2014-04-22T19:04:00Z">
        <w:r w:rsidRPr="001528B1">
          <w:rPr>
            <w:rFonts w:ascii="Times New Roman" w:hAnsi="Times New Roman" w:cs="Times New Roman"/>
            <w:sz w:val="24"/>
            <w:szCs w:val="24"/>
          </w:rPr>
          <w:lastRenderedPageBreak/>
          <w:t xml:space="preserve">Tabla </w:t>
        </w:r>
        <w:r w:rsidRPr="001528B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528B1">
          <w:rPr>
            <w:rFonts w:ascii="Times New Roman" w:hAnsi="Times New Roman" w:cs="Times New Roman"/>
            <w:sz w:val="24"/>
            <w:szCs w:val="24"/>
          </w:rPr>
          <w:instrText xml:space="preserve"> SEQ Tabla \* ARABIC </w:instrText>
        </w:r>
      </w:ins>
      <w:r w:rsidRPr="001528B1">
        <w:rPr>
          <w:rFonts w:ascii="Times New Roman" w:hAnsi="Times New Roman" w:cs="Times New Roman"/>
          <w:sz w:val="24"/>
          <w:szCs w:val="24"/>
        </w:rPr>
        <w:fldChar w:fldCharType="separate"/>
      </w:r>
      <w:ins w:id="170" w:author="Angie" w:date="2014-04-22T19:04:00Z">
        <w:r w:rsidRPr="001528B1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Pr="001528B1">
          <w:rPr>
            <w:rFonts w:ascii="Times New Roman" w:hAnsi="Times New Roman" w:cs="Times New Roman"/>
            <w:sz w:val="24"/>
            <w:szCs w:val="24"/>
          </w:rPr>
          <w:fldChar w:fldCharType="end"/>
        </w:r>
        <w:r w:rsidRPr="001528B1">
          <w:rPr>
            <w:rFonts w:ascii="Times New Roman" w:hAnsi="Times New Roman" w:cs="Times New Roman"/>
            <w:sz w:val="24"/>
            <w:szCs w:val="24"/>
          </w:rPr>
          <w:t>. Actividad 5.2</w:t>
        </w:r>
      </w:ins>
      <w:bookmarkEnd w:id="168"/>
    </w:p>
    <w:p w:rsidR="00D76E49" w:rsidRDefault="00D76E49" w:rsidP="00D76E49">
      <w:r w:rsidRPr="00D76E49">
        <w:drawing>
          <wp:inline distT="0" distB="0" distL="0" distR="0" wp14:anchorId="71E2BE38" wp14:editId="22A85545">
            <wp:extent cx="5943600" cy="232649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E49" w:rsidRDefault="001528B1" w:rsidP="001528B1">
      <w:pPr>
        <w:spacing w:line="480" w:lineRule="auto"/>
        <w:rPr>
          <w:ins w:id="171" w:author="Angie" w:date="2014-04-22T19:05:00Z"/>
          <w:rFonts w:ascii="Times New Roman" w:hAnsi="Times New Roman" w:cs="Times New Roman"/>
          <w:sz w:val="24"/>
          <w:szCs w:val="24"/>
        </w:rPr>
      </w:pPr>
      <w:ins w:id="172" w:author="Angie" w:date="2014-04-22T19:05:00Z">
        <w:r w:rsidRPr="001528B1">
          <w:rPr>
            <w:rFonts w:ascii="Times New Roman" w:hAnsi="Times New Roman" w:cs="Times New Roman"/>
            <w:b/>
            <w:sz w:val="24"/>
            <w:szCs w:val="24"/>
          </w:rPr>
          <w:t>Fuente:</w:t>
        </w:r>
        <w:r w:rsidRPr="001528B1">
          <w:rPr>
            <w:rFonts w:ascii="Times New Roman" w:hAnsi="Times New Roman" w:cs="Times New Roman"/>
            <w:sz w:val="24"/>
            <w:szCs w:val="24"/>
          </w:rPr>
          <w:t xml:space="preserve"> Elaboración propia</w:t>
        </w:r>
      </w:ins>
    </w:p>
    <w:p w:rsidR="001528B1" w:rsidRDefault="001528B1" w:rsidP="001528B1">
      <w:pPr>
        <w:spacing w:line="480" w:lineRule="auto"/>
        <w:rPr>
          <w:ins w:id="173" w:author="Angie" w:date="2014-04-22T19:05:00Z"/>
          <w:rFonts w:ascii="Times New Roman" w:hAnsi="Times New Roman" w:cs="Times New Roman"/>
          <w:sz w:val="24"/>
          <w:szCs w:val="24"/>
        </w:rPr>
      </w:pPr>
    </w:p>
    <w:p w:rsidR="001528B1" w:rsidRPr="001528B1" w:rsidRDefault="001528B1" w:rsidP="001528B1">
      <w:pPr>
        <w:pStyle w:val="Epgrafe"/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174" w:name="_Toc385957931"/>
      <w:ins w:id="175" w:author="Angie" w:date="2014-04-22T19:06:00Z">
        <w:r w:rsidRPr="001528B1">
          <w:rPr>
            <w:rFonts w:ascii="Times New Roman" w:hAnsi="Times New Roman" w:cs="Times New Roman"/>
            <w:sz w:val="24"/>
            <w:szCs w:val="24"/>
          </w:rPr>
          <w:t xml:space="preserve">Tabla </w:t>
        </w:r>
        <w:r w:rsidRPr="001528B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528B1">
          <w:rPr>
            <w:rFonts w:ascii="Times New Roman" w:hAnsi="Times New Roman" w:cs="Times New Roman"/>
            <w:sz w:val="24"/>
            <w:szCs w:val="24"/>
          </w:rPr>
          <w:instrText xml:space="preserve"> SEQ Tabla \* ARABIC </w:instrText>
        </w:r>
      </w:ins>
      <w:r w:rsidRPr="001528B1">
        <w:rPr>
          <w:rFonts w:ascii="Times New Roman" w:hAnsi="Times New Roman" w:cs="Times New Roman"/>
          <w:sz w:val="24"/>
          <w:szCs w:val="24"/>
        </w:rPr>
        <w:fldChar w:fldCharType="separate"/>
      </w:r>
      <w:ins w:id="176" w:author="Angie" w:date="2014-04-22T19:06:00Z">
        <w:r w:rsidRPr="001528B1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Pr="001528B1">
          <w:rPr>
            <w:rFonts w:ascii="Times New Roman" w:hAnsi="Times New Roman" w:cs="Times New Roman"/>
            <w:sz w:val="24"/>
            <w:szCs w:val="24"/>
          </w:rPr>
          <w:fldChar w:fldCharType="end"/>
        </w:r>
        <w:r w:rsidRPr="001528B1">
          <w:rPr>
            <w:rFonts w:ascii="Times New Roman" w:hAnsi="Times New Roman" w:cs="Times New Roman"/>
            <w:sz w:val="24"/>
            <w:szCs w:val="24"/>
          </w:rPr>
          <w:t>. Actividad 5.3</w:t>
        </w:r>
      </w:ins>
      <w:bookmarkEnd w:id="174"/>
    </w:p>
    <w:p w:rsidR="00D76E49" w:rsidRDefault="008B6AE3" w:rsidP="00D76E49">
      <w:r w:rsidRPr="008B6AE3">
        <w:drawing>
          <wp:inline distT="0" distB="0" distL="0" distR="0" wp14:anchorId="2EDBF356" wp14:editId="4712F7B8">
            <wp:extent cx="5943600" cy="2504803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4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8B1" w:rsidRDefault="001528B1" w:rsidP="001528B1">
      <w:pPr>
        <w:spacing w:line="480" w:lineRule="auto"/>
        <w:rPr>
          <w:ins w:id="177" w:author="Angie" w:date="2014-04-22T19:07:00Z"/>
          <w:rFonts w:ascii="Times New Roman" w:hAnsi="Times New Roman" w:cs="Times New Roman"/>
          <w:sz w:val="24"/>
          <w:szCs w:val="24"/>
        </w:rPr>
      </w:pPr>
      <w:ins w:id="178" w:author="Angie" w:date="2014-04-22T19:06:00Z">
        <w:r w:rsidRPr="001528B1">
          <w:rPr>
            <w:rFonts w:ascii="Times New Roman" w:hAnsi="Times New Roman" w:cs="Times New Roman"/>
            <w:b/>
            <w:sz w:val="24"/>
            <w:szCs w:val="24"/>
          </w:rPr>
          <w:t>Fuente:</w:t>
        </w:r>
        <w:r w:rsidRPr="001528B1">
          <w:rPr>
            <w:rFonts w:ascii="Times New Roman" w:hAnsi="Times New Roman" w:cs="Times New Roman"/>
            <w:sz w:val="24"/>
            <w:szCs w:val="24"/>
          </w:rPr>
          <w:t xml:space="preserve"> Elaboración propia</w:t>
        </w:r>
      </w:ins>
    </w:p>
    <w:p w:rsidR="001528B1" w:rsidRDefault="001528B1" w:rsidP="001528B1">
      <w:pPr>
        <w:rPr>
          <w:ins w:id="179" w:author="Angie" w:date="2014-04-22T19:07:00Z"/>
        </w:rPr>
      </w:pPr>
      <w:ins w:id="180" w:author="Angie" w:date="2014-04-22T19:07:00Z">
        <w:r>
          <w:br w:type="page"/>
        </w:r>
      </w:ins>
    </w:p>
    <w:p w:rsidR="00AB37A7" w:rsidRPr="001528B1" w:rsidRDefault="001528B1" w:rsidP="001528B1">
      <w:pPr>
        <w:pStyle w:val="Epgrafe"/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181" w:name="_Toc385957932"/>
      <w:ins w:id="182" w:author="Angie" w:date="2014-04-22T19:08:00Z">
        <w:r w:rsidRPr="001528B1">
          <w:rPr>
            <w:rFonts w:ascii="Times New Roman" w:hAnsi="Times New Roman" w:cs="Times New Roman"/>
            <w:sz w:val="24"/>
            <w:szCs w:val="24"/>
          </w:rPr>
          <w:lastRenderedPageBreak/>
          <w:t xml:space="preserve">Tabla </w:t>
        </w:r>
        <w:r w:rsidRPr="001528B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528B1">
          <w:rPr>
            <w:rFonts w:ascii="Times New Roman" w:hAnsi="Times New Roman" w:cs="Times New Roman"/>
            <w:sz w:val="24"/>
            <w:szCs w:val="24"/>
          </w:rPr>
          <w:instrText xml:space="preserve"> SEQ Tabla \* ARABIC </w:instrText>
        </w:r>
      </w:ins>
      <w:r w:rsidRPr="001528B1">
        <w:rPr>
          <w:rFonts w:ascii="Times New Roman" w:hAnsi="Times New Roman" w:cs="Times New Roman"/>
          <w:sz w:val="24"/>
          <w:szCs w:val="24"/>
        </w:rPr>
        <w:fldChar w:fldCharType="separate"/>
      </w:r>
      <w:ins w:id="183" w:author="Angie" w:date="2014-04-22T19:08:00Z">
        <w:r w:rsidRPr="001528B1">
          <w:rPr>
            <w:rFonts w:ascii="Times New Roman" w:hAnsi="Times New Roman" w:cs="Times New Roman"/>
            <w:noProof/>
            <w:sz w:val="24"/>
            <w:szCs w:val="24"/>
          </w:rPr>
          <w:t>7</w:t>
        </w:r>
        <w:r w:rsidRPr="001528B1">
          <w:rPr>
            <w:rFonts w:ascii="Times New Roman" w:hAnsi="Times New Roman" w:cs="Times New Roman"/>
            <w:sz w:val="24"/>
            <w:szCs w:val="24"/>
          </w:rPr>
          <w:fldChar w:fldCharType="end"/>
        </w:r>
        <w:r w:rsidRPr="001528B1">
          <w:rPr>
            <w:rFonts w:ascii="Times New Roman" w:hAnsi="Times New Roman" w:cs="Times New Roman"/>
            <w:sz w:val="24"/>
            <w:szCs w:val="24"/>
          </w:rPr>
          <w:t>. Total Actividades Componente 5</w:t>
        </w:r>
      </w:ins>
      <w:bookmarkEnd w:id="181"/>
    </w:p>
    <w:p w:rsidR="00596125" w:rsidRDefault="008B6AE3" w:rsidP="008B6AE3">
      <w:r w:rsidRPr="008B6AE3">
        <w:drawing>
          <wp:inline distT="0" distB="0" distL="0" distR="0" wp14:anchorId="3DB620A4" wp14:editId="0F0F0268">
            <wp:extent cx="2543175" cy="60960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AE3" w:rsidRDefault="001528B1" w:rsidP="008B6AE3">
      <w:pPr>
        <w:rPr>
          <w:ins w:id="184" w:author="Angie" w:date="2014-04-22T19:20:00Z"/>
          <w:rFonts w:ascii="Times New Roman" w:hAnsi="Times New Roman" w:cs="Times New Roman"/>
          <w:sz w:val="24"/>
          <w:szCs w:val="24"/>
        </w:rPr>
      </w:pPr>
      <w:ins w:id="185" w:author="Angie" w:date="2014-04-22T19:08:00Z">
        <w:r w:rsidRPr="001528B1">
          <w:rPr>
            <w:rFonts w:ascii="Times New Roman" w:hAnsi="Times New Roman" w:cs="Times New Roman"/>
            <w:b/>
            <w:sz w:val="24"/>
            <w:szCs w:val="24"/>
          </w:rPr>
          <w:t>Fuente:</w:t>
        </w:r>
        <w:r w:rsidRPr="001528B1">
          <w:rPr>
            <w:rFonts w:ascii="Times New Roman" w:hAnsi="Times New Roman" w:cs="Times New Roman"/>
            <w:sz w:val="24"/>
            <w:szCs w:val="24"/>
          </w:rPr>
          <w:t xml:space="preserve"> Elaboración propia</w:t>
        </w:r>
      </w:ins>
    </w:p>
    <w:p w:rsidR="004F79CB" w:rsidRDefault="004F79CB" w:rsidP="008B6AE3">
      <w:pPr>
        <w:rPr>
          <w:ins w:id="186" w:author="Angie" w:date="2014-04-22T19:20:00Z"/>
          <w:rFonts w:ascii="Times New Roman" w:hAnsi="Times New Roman" w:cs="Times New Roman"/>
          <w:sz w:val="24"/>
          <w:szCs w:val="24"/>
        </w:rPr>
      </w:pPr>
    </w:p>
    <w:p w:rsidR="004F79CB" w:rsidRDefault="004F79CB" w:rsidP="004F79CB">
      <w:pPr>
        <w:pStyle w:val="Ttulo1"/>
        <w:spacing w:line="480" w:lineRule="auto"/>
        <w:jc w:val="center"/>
        <w:rPr>
          <w:ins w:id="187" w:author="Angie" w:date="2014-04-22T19:21:00Z"/>
          <w:rFonts w:ascii="Times New Roman" w:hAnsi="Times New Roman" w:cs="Times New Roman"/>
          <w:sz w:val="24"/>
          <w:szCs w:val="24"/>
        </w:rPr>
      </w:pPr>
      <w:bookmarkStart w:id="188" w:name="_Toc385957916"/>
      <w:ins w:id="189" w:author="Angie" w:date="2014-04-22T19:20:00Z">
        <w:r w:rsidRPr="004F79CB">
          <w:rPr>
            <w:rFonts w:ascii="Times New Roman" w:hAnsi="Times New Roman" w:cs="Times New Roman"/>
            <w:sz w:val="24"/>
            <w:szCs w:val="24"/>
          </w:rPr>
          <w:t>Costos Totales</w:t>
        </w:r>
      </w:ins>
      <w:bookmarkEnd w:id="188"/>
    </w:p>
    <w:p w:rsidR="004F79CB" w:rsidRPr="004F79CB" w:rsidRDefault="004F79CB" w:rsidP="004F79CB">
      <w:pPr>
        <w:rPr>
          <w:ins w:id="190" w:author="Angie" w:date="2014-04-22T19:21:00Z"/>
        </w:rPr>
      </w:pPr>
    </w:p>
    <w:p w:rsidR="004F79CB" w:rsidRPr="004F79CB" w:rsidRDefault="004F79CB" w:rsidP="004F79CB">
      <w:pPr>
        <w:pStyle w:val="Epgrafe"/>
        <w:spacing w:line="480" w:lineRule="auto"/>
        <w:rPr>
          <w:ins w:id="191" w:author="Angie" w:date="2014-04-22T19:20:00Z"/>
          <w:rFonts w:ascii="Times New Roman" w:hAnsi="Times New Roman" w:cs="Times New Roman"/>
          <w:sz w:val="24"/>
          <w:szCs w:val="24"/>
        </w:rPr>
      </w:pPr>
      <w:bookmarkStart w:id="192" w:name="_Toc385957933"/>
      <w:ins w:id="193" w:author="Angie" w:date="2014-04-22T19:21:00Z">
        <w:r w:rsidRPr="004F79CB">
          <w:rPr>
            <w:rFonts w:ascii="Times New Roman" w:hAnsi="Times New Roman" w:cs="Times New Roman"/>
            <w:sz w:val="24"/>
            <w:szCs w:val="24"/>
          </w:rPr>
          <w:t xml:space="preserve">Tabla </w:t>
        </w:r>
        <w:r w:rsidRPr="004F79C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F79CB">
          <w:rPr>
            <w:rFonts w:ascii="Times New Roman" w:hAnsi="Times New Roman" w:cs="Times New Roman"/>
            <w:sz w:val="24"/>
            <w:szCs w:val="24"/>
          </w:rPr>
          <w:instrText xml:space="preserve"> SEQ Tabla \* ARABIC </w:instrText>
        </w:r>
      </w:ins>
      <w:r w:rsidRPr="004F79CB">
        <w:rPr>
          <w:rFonts w:ascii="Times New Roman" w:hAnsi="Times New Roman" w:cs="Times New Roman"/>
          <w:sz w:val="24"/>
          <w:szCs w:val="24"/>
        </w:rPr>
        <w:fldChar w:fldCharType="separate"/>
      </w:r>
      <w:ins w:id="194" w:author="Angie" w:date="2014-04-22T19:21:00Z">
        <w:r w:rsidRPr="004F79CB">
          <w:rPr>
            <w:rFonts w:ascii="Times New Roman" w:hAnsi="Times New Roman" w:cs="Times New Roman"/>
            <w:noProof/>
            <w:sz w:val="24"/>
            <w:szCs w:val="24"/>
          </w:rPr>
          <w:t>8</w:t>
        </w:r>
        <w:r w:rsidRPr="004F79CB">
          <w:rPr>
            <w:rFonts w:ascii="Times New Roman" w:hAnsi="Times New Roman" w:cs="Times New Roman"/>
            <w:sz w:val="24"/>
            <w:szCs w:val="24"/>
          </w:rPr>
          <w:fldChar w:fldCharType="end"/>
        </w:r>
        <w:r w:rsidRPr="004F79CB">
          <w:rPr>
            <w:rFonts w:ascii="Times New Roman" w:hAnsi="Times New Roman" w:cs="Times New Roman"/>
            <w:sz w:val="24"/>
            <w:szCs w:val="24"/>
          </w:rPr>
          <w:t>. Costos Totales</w:t>
        </w:r>
      </w:ins>
      <w:bookmarkEnd w:id="192"/>
    </w:p>
    <w:p w:rsidR="004F79CB" w:rsidRDefault="004F79CB" w:rsidP="004F79CB">
      <w:pPr>
        <w:spacing w:line="480" w:lineRule="auto"/>
        <w:jc w:val="center"/>
        <w:rPr>
          <w:ins w:id="195" w:author="Angie" w:date="2014-04-22T19:22:00Z"/>
        </w:rPr>
      </w:pPr>
      <w:ins w:id="196" w:author="Angie" w:date="2014-04-22T19:21:00Z">
        <w:r w:rsidRPr="004F79CB">
          <w:drawing>
            <wp:inline distT="0" distB="0" distL="0" distR="0" wp14:anchorId="307D5122" wp14:editId="529E64D9">
              <wp:extent cx="3495675" cy="4010025"/>
              <wp:effectExtent l="0" t="0" r="9525" b="9525"/>
              <wp:docPr id="23" name="Imagen 2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9"/>
                      <pic:cNvPicPr>
                        <a:picLocks noChangeAspect="1" noChangeArrowheads="1"/>
                      </pic:cNvPicPr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495675" cy="401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4F79CB" w:rsidRPr="004F79CB" w:rsidRDefault="004F79CB" w:rsidP="004F79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ins w:id="197" w:author="Angie" w:date="2014-04-22T19:22:00Z">
        <w:r w:rsidRPr="004F79CB">
          <w:rPr>
            <w:rFonts w:ascii="Times New Roman" w:hAnsi="Times New Roman" w:cs="Times New Roman"/>
            <w:b/>
            <w:sz w:val="24"/>
            <w:szCs w:val="24"/>
          </w:rPr>
          <w:t>Fuente:</w:t>
        </w:r>
        <w:r w:rsidRPr="004F79CB">
          <w:rPr>
            <w:rFonts w:ascii="Times New Roman" w:hAnsi="Times New Roman" w:cs="Times New Roman"/>
            <w:sz w:val="24"/>
            <w:szCs w:val="24"/>
          </w:rPr>
          <w:t xml:space="preserve"> Elaboración propia</w:t>
        </w:r>
      </w:ins>
    </w:p>
    <w:sectPr w:rsidR="004F79CB" w:rsidRPr="004F79CB">
      <w:footerReference w:type="default" r:id="rId2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7960" w:rsidRDefault="00277960" w:rsidP="005021D8">
      <w:pPr>
        <w:spacing w:line="240" w:lineRule="auto"/>
      </w:pPr>
      <w:r>
        <w:separator/>
      </w:r>
    </w:p>
  </w:endnote>
  <w:endnote w:type="continuationSeparator" w:id="0">
    <w:p w:rsidR="00277960" w:rsidRDefault="00277960" w:rsidP="005021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72763783"/>
      <w:docPartObj>
        <w:docPartGallery w:val="Page Numbers (Bottom of Page)"/>
        <w:docPartUnique/>
      </w:docPartObj>
    </w:sdtPr>
    <w:sdtEndPr/>
    <w:sdtContent>
      <w:p w:rsidR="005021D8" w:rsidRDefault="005021D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353F" w:rsidRPr="00C5353F">
          <w:rPr>
            <w:noProof/>
            <w:lang w:val="es-ES"/>
          </w:rPr>
          <w:t>2</w:t>
        </w:r>
        <w:r>
          <w:fldChar w:fldCharType="end"/>
        </w:r>
      </w:p>
    </w:sdtContent>
  </w:sdt>
  <w:p w:rsidR="005021D8" w:rsidRDefault="005021D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7960" w:rsidRDefault="00277960" w:rsidP="005021D8">
      <w:pPr>
        <w:spacing w:line="240" w:lineRule="auto"/>
      </w:pPr>
      <w:r>
        <w:separator/>
      </w:r>
    </w:p>
  </w:footnote>
  <w:footnote w:type="continuationSeparator" w:id="0">
    <w:p w:rsidR="00277960" w:rsidRDefault="00277960" w:rsidP="005021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44055"/>
    <w:multiLevelType w:val="multilevel"/>
    <w:tmpl w:val="5B4AB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C03F2B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E99280B"/>
    <w:multiLevelType w:val="multilevel"/>
    <w:tmpl w:val="E00A8D88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>
    <w:nsid w:val="0EA16818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4">
    <w:nsid w:val="15A92F9C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7DC1814"/>
    <w:multiLevelType w:val="multilevel"/>
    <w:tmpl w:val="24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>
    <w:nsid w:val="1D4761E8"/>
    <w:multiLevelType w:val="multilevel"/>
    <w:tmpl w:val="240A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1E707561"/>
    <w:multiLevelType w:val="multilevel"/>
    <w:tmpl w:val="D9E6049E"/>
    <w:lvl w:ilvl="0">
      <w:start w:val="1"/>
      <w:numFmt w:val="decimal"/>
      <w:lvlText w:val="%1."/>
      <w:lvlJc w:val="right"/>
      <w:pPr>
        <w:ind w:left="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72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16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288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432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04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5760" w:firstLine="6840"/>
      </w:pPr>
      <w:rPr>
        <w:u w:val="none"/>
      </w:rPr>
    </w:lvl>
  </w:abstractNum>
  <w:abstractNum w:abstractNumId="8">
    <w:nsid w:val="27B04ADF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32A3624D"/>
    <w:multiLevelType w:val="multilevel"/>
    <w:tmpl w:val="F9C80FC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397909E0"/>
    <w:multiLevelType w:val="multilevel"/>
    <w:tmpl w:val="FF76059E"/>
    <w:lvl w:ilvl="0">
      <w:start w:val="1"/>
      <w:numFmt w:val="decimal"/>
      <w:lvlText w:val="%1."/>
      <w:lvlJc w:val="right"/>
      <w:pPr>
        <w:ind w:left="0" w:firstLine="1080"/>
      </w:pPr>
      <w:rPr>
        <w:u w:val="none"/>
      </w:rPr>
    </w:lvl>
    <w:lvl w:ilvl="1">
      <w:start w:val="1"/>
      <w:numFmt w:val="upperRoman"/>
      <w:lvlText w:val="%2."/>
      <w:lvlJc w:val="right"/>
      <w:pPr>
        <w:ind w:left="72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16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288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432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04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5760" w:firstLine="6840"/>
      </w:pPr>
      <w:rPr>
        <w:u w:val="none"/>
      </w:rPr>
    </w:lvl>
  </w:abstractNum>
  <w:abstractNum w:abstractNumId="11">
    <w:nsid w:val="404008ED"/>
    <w:multiLevelType w:val="hybridMultilevel"/>
    <w:tmpl w:val="74A6728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0F">
      <w:start w:val="1"/>
      <w:numFmt w:val="decimal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C41A6B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A8867B4"/>
    <w:multiLevelType w:val="multilevel"/>
    <w:tmpl w:val="7DC67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FA86DE6"/>
    <w:multiLevelType w:val="multilevel"/>
    <w:tmpl w:val="24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>
    <w:nsid w:val="64A55618"/>
    <w:multiLevelType w:val="multilevel"/>
    <w:tmpl w:val="6026F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AB97F52"/>
    <w:multiLevelType w:val="hybridMultilevel"/>
    <w:tmpl w:val="D79281E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7"/>
  </w:num>
  <w:num w:numId="3">
    <w:abstractNumId w:val="11"/>
  </w:num>
  <w:num w:numId="4">
    <w:abstractNumId w:val="10"/>
  </w:num>
  <w:num w:numId="5">
    <w:abstractNumId w:val="3"/>
  </w:num>
  <w:num w:numId="6">
    <w:abstractNumId w:val="16"/>
  </w:num>
  <w:num w:numId="7">
    <w:abstractNumId w:val="8"/>
  </w:num>
  <w:num w:numId="8">
    <w:abstractNumId w:val="4"/>
  </w:num>
  <w:num w:numId="9">
    <w:abstractNumId w:val="12"/>
  </w:num>
  <w:num w:numId="10">
    <w:abstractNumId w:val="5"/>
  </w:num>
  <w:num w:numId="11">
    <w:abstractNumId w:val="14"/>
  </w:num>
  <w:num w:numId="12">
    <w:abstractNumId w:val="1"/>
  </w:num>
  <w:num w:numId="13">
    <w:abstractNumId w:val="6"/>
  </w:num>
  <w:num w:numId="14">
    <w:abstractNumId w:val="13"/>
  </w:num>
  <w:num w:numId="15">
    <w:abstractNumId w:val="0"/>
  </w:num>
  <w:num w:numId="16">
    <w:abstractNumId w:val="1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E099E"/>
    <w:rsid w:val="000D2642"/>
    <w:rsid w:val="000E099E"/>
    <w:rsid w:val="001528B1"/>
    <w:rsid w:val="001D7461"/>
    <w:rsid w:val="002053D0"/>
    <w:rsid w:val="00226947"/>
    <w:rsid w:val="00277960"/>
    <w:rsid w:val="00283F6A"/>
    <w:rsid w:val="00342F54"/>
    <w:rsid w:val="00394AC9"/>
    <w:rsid w:val="003D7FE2"/>
    <w:rsid w:val="004F79CB"/>
    <w:rsid w:val="005021D8"/>
    <w:rsid w:val="00503FE3"/>
    <w:rsid w:val="00572DFD"/>
    <w:rsid w:val="00586A93"/>
    <w:rsid w:val="00596125"/>
    <w:rsid w:val="0069096C"/>
    <w:rsid w:val="006B7263"/>
    <w:rsid w:val="006E4CFA"/>
    <w:rsid w:val="00741507"/>
    <w:rsid w:val="007549E2"/>
    <w:rsid w:val="007625B1"/>
    <w:rsid w:val="00835AEA"/>
    <w:rsid w:val="008B6AE3"/>
    <w:rsid w:val="009B35E5"/>
    <w:rsid w:val="00A74D62"/>
    <w:rsid w:val="00A91301"/>
    <w:rsid w:val="00AB37A7"/>
    <w:rsid w:val="00C1793F"/>
    <w:rsid w:val="00C5353F"/>
    <w:rsid w:val="00C844C2"/>
    <w:rsid w:val="00D76E49"/>
    <w:rsid w:val="00DC077E"/>
    <w:rsid w:val="00DE1831"/>
    <w:rsid w:val="00EC071A"/>
    <w:rsid w:val="00F549B0"/>
    <w:rsid w:val="00F5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461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572DFD"/>
    <w:pPr>
      <w:spacing w:after="0" w:line="240" w:lineRule="auto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053D0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586A93"/>
    <w:pPr>
      <w:tabs>
        <w:tab w:val="right" w:leader="dot" w:pos="9350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053D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053D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96125"/>
    <w:pPr>
      <w:ind w:left="720"/>
      <w:contextualSpacing/>
    </w:pPr>
  </w:style>
  <w:style w:type="paragraph" w:styleId="Epgrafe">
    <w:name w:val="caption"/>
    <w:basedOn w:val="Normal"/>
    <w:next w:val="Normal"/>
    <w:uiPriority w:val="35"/>
    <w:unhideWhenUsed/>
    <w:qFormat/>
    <w:rsid w:val="00283F6A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283F6A"/>
  </w:style>
  <w:style w:type="paragraph" w:styleId="Encabezado">
    <w:name w:val="header"/>
    <w:basedOn w:val="Normal"/>
    <w:link w:val="EncabezadoCar"/>
    <w:uiPriority w:val="99"/>
    <w:unhideWhenUsed/>
    <w:rsid w:val="005021D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21D8"/>
  </w:style>
  <w:style w:type="paragraph" w:styleId="Piedepgina">
    <w:name w:val="footer"/>
    <w:basedOn w:val="Normal"/>
    <w:link w:val="PiedepginaCar"/>
    <w:uiPriority w:val="99"/>
    <w:unhideWhenUsed/>
    <w:rsid w:val="005021D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21D8"/>
  </w:style>
  <w:style w:type="paragraph" w:styleId="Textodeglobo">
    <w:name w:val="Balloon Text"/>
    <w:basedOn w:val="Normal"/>
    <w:link w:val="TextodegloboCar"/>
    <w:uiPriority w:val="99"/>
    <w:semiHidden/>
    <w:unhideWhenUsed/>
    <w:rsid w:val="00394A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4AC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94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461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572DFD"/>
    <w:pPr>
      <w:spacing w:after="0" w:line="240" w:lineRule="auto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053D0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586A93"/>
    <w:pPr>
      <w:tabs>
        <w:tab w:val="right" w:leader="dot" w:pos="9350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053D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053D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96125"/>
    <w:pPr>
      <w:ind w:left="720"/>
      <w:contextualSpacing/>
    </w:pPr>
  </w:style>
  <w:style w:type="paragraph" w:styleId="Epgrafe">
    <w:name w:val="caption"/>
    <w:basedOn w:val="Normal"/>
    <w:next w:val="Normal"/>
    <w:uiPriority w:val="35"/>
    <w:unhideWhenUsed/>
    <w:qFormat/>
    <w:rsid w:val="00283F6A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283F6A"/>
  </w:style>
  <w:style w:type="paragraph" w:styleId="Encabezado">
    <w:name w:val="header"/>
    <w:basedOn w:val="Normal"/>
    <w:link w:val="EncabezadoCar"/>
    <w:uiPriority w:val="99"/>
    <w:unhideWhenUsed/>
    <w:rsid w:val="005021D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21D8"/>
  </w:style>
  <w:style w:type="paragraph" w:styleId="Piedepgina">
    <w:name w:val="footer"/>
    <w:basedOn w:val="Normal"/>
    <w:link w:val="PiedepginaCar"/>
    <w:uiPriority w:val="99"/>
    <w:unhideWhenUsed/>
    <w:rsid w:val="005021D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21D8"/>
  </w:style>
  <w:style w:type="paragraph" w:styleId="Textodeglobo">
    <w:name w:val="Balloon Text"/>
    <w:basedOn w:val="Normal"/>
    <w:link w:val="TextodegloboCar"/>
    <w:uiPriority w:val="99"/>
    <w:semiHidden/>
    <w:unhideWhenUsed/>
    <w:rsid w:val="00394A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4AC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94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5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F2E44-2044-4477-A957-399C7CA78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13</Pages>
  <Words>1203</Words>
  <Characters>6621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Justificación de Medios omitidos.docx</vt:lpstr>
    </vt:vector>
  </TitlesOfParts>
  <Company/>
  <LinksUpToDate>false</LinksUpToDate>
  <CharactersWithSpaces>7809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Justificación de Medios omitidos.docx</dc:title>
  <dc:creator>Andres</dc:creator>
  <cp:lastModifiedBy>Angie</cp:lastModifiedBy>
  <cp:revision>14</cp:revision>
  <dcterms:created xsi:type="dcterms:W3CDTF">2014-04-15T22:25:00Z</dcterms:created>
  <dcterms:modified xsi:type="dcterms:W3CDTF">2014-04-23T00:25:00Z</dcterms:modified>
</cp:coreProperties>
</file>